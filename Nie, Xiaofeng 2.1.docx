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41" w:type="dxa"/>
        <w:tblInd w:w="-426" w:type="dxa"/>
        <w:tblLook w:val="04A0" w:firstRow="1" w:lastRow="0" w:firstColumn="1" w:lastColumn="0" w:noHBand="0" w:noVBand="1"/>
        <w:tblPrChange w:id="0" w:author="Maple Nye" w:date="2017-08-10T22:36:00Z">
          <w:tblPr>
            <w:tblStyle w:val="a3"/>
            <w:tblW w:w="1020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702"/>
        <w:gridCol w:w="9639"/>
        <w:tblGridChange w:id="1">
          <w:tblGrid>
            <w:gridCol w:w="1420"/>
            <w:gridCol w:w="282"/>
            <w:gridCol w:w="9639"/>
            <w:gridCol w:w="285"/>
          </w:tblGrid>
        </w:tblGridChange>
      </w:tblGrid>
      <w:tr w:rsidR="007429D1" w:rsidRPr="00161065" w:rsidTr="003A346B">
        <w:trPr>
          <w:trHeight w:hRule="exact" w:val="432"/>
          <w:trPrChange w:id="2" w:author="Maple Nye" w:date="2017-08-10T22:36:00Z">
            <w:trPr>
              <w:gridBefore w:val="1"/>
              <w:trHeight w:hRule="exact" w:val="438"/>
            </w:trPr>
          </w:trPrChange>
        </w:trPr>
        <w:tc>
          <w:tcPr>
            <w:tcW w:w="11341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3" w:author="Maple Nye" w:date="2017-08-10T22:36:00Z">
              <w:tcPr>
                <w:tcW w:w="10206" w:type="dxa"/>
                <w:gridSpan w:val="3"/>
                <w:vAlign w:val="center"/>
              </w:tcPr>
            </w:tcPrChange>
          </w:tcPr>
          <w:p w:rsidR="007429D1" w:rsidRPr="001E5EA4" w:rsidRDefault="007429D1" w:rsidP="000F34F5">
            <w:pPr>
              <w:spacing w:line="400" w:lineRule="exact"/>
              <w:jc w:val="center"/>
              <w:outlineLvl w:val="0"/>
              <w:rPr>
                <w:rFonts w:ascii="等线" w:eastAsia="等线" w:hAnsi="等线"/>
                <w:b/>
                <w:color w:val="1F4E79" w:themeColor="accent5" w:themeShade="80"/>
                <w:sz w:val="30"/>
                <w:szCs w:val="30"/>
              </w:rPr>
            </w:pPr>
            <w:r w:rsidRPr="001E5EA4">
              <w:rPr>
                <w:rFonts w:ascii="等线" w:eastAsia="等线" w:hAnsi="等线"/>
                <w:b/>
                <w:color w:val="1F4E79" w:themeColor="accent5" w:themeShade="80"/>
                <w:sz w:val="30"/>
                <w:szCs w:val="30"/>
              </w:rPr>
              <w:t>XIAOFENG</w:t>
            </w:r>
            <w:r w:rsidRPr="001E5EA4">
              <w:rPr>
                <w:rFonts w:ascii="等线" w:eastAsia="等线" w:hAnsi="等线" w:hint="eastAsia"/>
                <w:b/>
                <w:color w:val="1F4E79" w:themeColor="accent5" w:themeShade="80"/>
                <w:sz w:val="30"/>
                <w:szCs w:val="30"/>
              </w:rPr>
              <w:t>[</w:t>
            </w:r>
            <w:r w:rsidRPr="001E5EA4">
              <w:rPr>
                <w:rFonts w:ascii="等线" w:eastAsia="等线" w:hAnsi="等线"/>
                <w:b/>
                <w:color w:val="1F4E79" w:themeColor="accent5" w:themeShade="80"/>
                <w:sz w:val="30"/>
                <w:szCs w:val="30"/>
              </w:rPr>
              <w:t>Sabrina</w:t>
            </w:r>
            <w:r w:rsidRPr="001E5EA4">
              <w:rPr>
                <w:rFonts w:ascii="等线" w:eastAsia="等线" w:hAnsi="等线" w:hint="eastAsia"/>
                <w:b/>
                <w:color w:val="1F4E79" w:themeColor="accent5" w:themeShade="80"/>
                <w:sz w:val="30"/>
                <w:szCs w:val="30"/>
              </w:rPr>
              <w:t>]</w:t>
            </w:r>
            <w:r w:rsidRPr="001E5EA4">
              <w:rPr>
                <w:rFonts w:ascii="等线" w:eastAsia="等线" w:hAnsi="等线"/>
                <w:b/>
                <w:color w:val="1F4E79" w:themeColor="accent5" w:themeShade="80"/>
                <w:sz w:val="30"/>
                <w:szCs w:val="30"/>
              </w:rPr>
              <w:t xml:space="preserve"> NIE</w:t>
            </w:r>
          </w:p>
          <w:p w:rsidR="007429D1" w:rsidRPr="00293BEF" w:rsidRDefault="007429D1" w:rsidP="006F53A8">
            <w:pPr>
              <w:wordWrap w:val="0"/>
              <w:spacing w:line="250" w:lineRule="exact"/>
              <w:jc w:val="center"/>
              <w:rPr>
                <w:rFonts w:ascii="等线" w:eastAsia="等线" w:hAnsi="等线"/>
                <w:color w:val="1F4E79" w:themeColor="accent5" w:themeShade="80"/>
                <w:sz w:val="18"/>
                <w:szCs w:val="18"/>
              </w:rPr>
            </w:pPr>
          </w:p>
        </w:tc>
      </w:tr>
      <w:tr w:rsidR="007429D1" w:rsidRPr="00161065" w:rsidTr="003A346B">
        <w:trPr>
          <w:trHeight w:val="709"/>
          <w:trPrChange w:id="4" w:author="Maple Nye" w:date="2017-08-10T22:37:00Z">
            <w:trPr>
              <w:gridBefore w:val="1"/>
              <w:trHeight w:hRule="exact" w:val="713"/>
            </w:trPr>
          </w:trPrChange>
        </w:trPr>
        <w:tc>
          <w:tcPr>
            <w:tcW w:w="113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tcPrChange w:id="5" w:author="Maple Nye" w:date="2017-08-10T22:37:00Z">
              <w:tcPr>
                <w:tcW w:w="10206" w:type="dxa"/>
                <w:gridSpan w:val="3"/>
                <w:vAlign w:val="center"/>
              </w:tcPr>
            </w:tcPrChange>
          </w:tcPr>
          <w:p w:rsidR="007429D1" w:rsidRPr="00710BDB" w:rsidRDefault="007429D1" w:rsidP="006F53A8">
            <w:pPr>
              <w:spacing w:line="300" w:lineRule="exact"/>
              <w:jc w:val="center"/>
              <w:rPr>
                <w:rFonts w:ascii="等线" w:eastAsia="等线" w:hAnsi="等线"/>
                <w:b/>
                <w:color w:val="1F4E79" w:themeColor="accent5" w:themeShade="80"/>
                <w:rPrChange w:id="6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</w:pP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7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sym w:font="Wingdings" w:char="F029"/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>: (734)263-6321</w:t>
            </w:r>
            <w:r w:rsidR="00CC7225"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8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t xml:space="preserve">| </w:t>
            </w:r>
            <w:bookmarkStart w:id="9" w:name="_GoBack"/>
            <w:bookmarkEnd w:id="9"/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10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sym w:font="Wingdings" w:char="F02A"/>
            </w: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11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t>: xfnie@umich.edu</w:t>
            </w:r>
          </w:p>
          <w:p w:rsidR="007429D1" w:rsidRPr="00270226" w:rsidRDefault="007429D1" w:rsidP="001E5EA4">
            <w:pPr>
              <w:spacing w:afterLines="25" w:after="78" w:line="300" w:lineRule="exact"/>
              <w:jc w:val="center"/>
              <w:rPr>
                <w:rFonts w:ascii="等线" w:eastAsia="等线" w:hAnsi="等线"/>
                <w:color w:val="1F4E79" w:themeColor="accent5" w:themeShade="80"/>
              </w:rPr>
            </w:pP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12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sym w:font="Wingdings" w:char="F02B"/>
            </w: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13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t xml:space="preserve">: 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2361 </w:t>
            </w:r>
            <w:r>
              <w:rPr>
                <w:rFonts w:ascii="等线" w:eastAsia="等线" w:hAnsi="等线" w:hint="eastAsia"/>
                <w:b/>
                <w:color w:val="1F4E79" w:themeColor="accent5" w:themeShade="80"/>
              </w:rPr>
              <w:t>Bishop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 w:hint="eastAsia"/>
                <w:b/>
                <w:color w:val="1F4E79" w:themeColor="accent5" w:themeShade="80"/>
              </w:rPr>
              <w:t>Apt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05</w:t>
            </w:r>
            <w:r w:rsidRPr="00710BDB">
              <w:rPr>
                <w:rFonts w:ascii="等线" w:eastAsia="等线" w:hAnsi="等线"/>
                <w:b/>
                <w:color w:val="1F4E79" w:themeColor="accent5" w:themeShade="80"/>
                <w:rPrChange w:id="14" w:author="Maple Nye" w:date="2017-08-10T21:02:00Z">
                  <w:rPr>
                    <w:rFonts w:ascii="等线" w:eastAsia="等线" w:hAnsi="等线"/>
                    <w:color w:val="1F4E79" w:themeColor="accent5" w:themeShade="80"/>
                  </w:rPr>
                </w:rPrChange>
              </w:rPr>
              <w:t>, Ann Arbor, MI 4810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>5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1341" w:type="dxa"/>
            <w:gridSpan w:val="2"/>
            <w:vAlign w:val="center"/>
          </w:tcPr>
          <w:p w:rsidR="007429D1" w:rsidRPr="00911AB7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FFFFFF" w:themeColor="background1"/>
                <w:shd w:val="clear" w:color="auto" w:fill="1F4E79" w:themeFill="accent5" w:themeFillShade="80"/>
              </w:rPr>
            </w:pPr>
            <w:r w:rsidRPr="00911AB7">
              <w:rPr>
                <w:rFonts w:ascii="等线" w:eastAsia="等线" w:hAnsi="等线" w:hint="eastAsia"/>
                <w:b/>
                <w:color w:val="FFFFFF" w:themeColor="background1"/>
                <w:shd w:val="clear" w:color="auto" w:fill="1F4E79" w:themeFill="accent5" w:themeFillShade="80"/>
              </w:rPr>
              <w:t>EDUCATION</w:t>
            </w:r>
          </w:p>
          <w:p w:rsidR="007429D1" w:rsidRPr="00D60A42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r w:rsidRPr="00D60A42">
              <w:rPr>
                <w:rFonts w:ascii="等线" w:eastAsia="等线" w:hAnsi="等线" w:hint="eastAsia"/>
                <w:b/>
                <w:color w:val="1F4E79" w:themeColor="accent5" w:themeShade="80"/>
              </w:rPr>
              <w:t>^^^</w:t>
            </w:r>
          </w:p>
          <w:p w:rsidR="007429D1" w:rsidRPr="00D60A42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</w:p>
          <w:p w:rsidR="007429D1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  <w:u w:val="single"/>
              </w:rPr>
            </w:pPr>
          </w:p>
          <w:p w:rsidR="007429D1" w:rsidRPr="00D60A42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  <w:u w:val="single"/>
              </w:rPr>
            </w:pP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3"/>
        </w:trPr>
        <w:tc>
          <w:tcPr>
            <w:tcW w:w="1702" w:type="dxa"/>
          </w:tcPr>
          <w:p w:rsidR="007429D1" w:rsidRPr="00D21C57" w:rsidRDefault="007429D1" w:rsidP="006F53A8">
            <w:pPr>
              <w:spacing w:beforeLines="5" w:before="15" w:line="300" w:lineRule="exact"/>
              <w:ind w:rightChars="77" w:right="162"/>
              <w:jc w:val="center"/>
              <w:rPr>
                <w:rFonts w:ascii="等线" w:eastAsia="等线" w:hAnsi="等线"/>
                <w:color w:val="1F4E79" w:themeColor="accent5" w:themeShade="80"/>
                <w:szCs w:val="21"/>
              </w:rPr>
            </w:pPr>
            <w:r>
              <w:rPr>
                <w:rFonts w:ascii="等线" w:eastAsia="等线" w:hAnsi="等线" w:hint="eastAsia"/>
                <w:color w:val="1F4E79" w:themeColor="accent5" w:themeShade="80"/>
                <w:szCs w:val="21"/>
              </w:rPr>
              <w:t>2017-</w:t>
            </w:r>
          </w:p>
        </w:tc>
        <w:tc>
          <w:tcPr>
            <w:tcW w:w="9639" w:type="dxa"/>
            <w:vAlign w:val="center"/>
          </w:tcPr>
          <w:p w:rsidR="007429D1" w:rsidRPr="00A95429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r w:rsidRPr="00E8193A">
              <w:rPr>
                <w:rFonts w:ascii="等线" w:eastAsia="等线" w:hAnsi="等线"/>
                <w:b/>
                <w:color w:val="1F4E79" w:themeColor="accent5" w:themeShade="80"/>
              </w:rPr>
              <w:t>University of Michigan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 w:rsidRPr="00A95429">
              <w:rPr>
                <w:rFonts w:ascii="等线" w:eastAsia="等线" w:hAnsi="等线"/>
                <w:color w:val="1F4E79" w:themeColor="accent5" w:themeShade="80"/>
              </w:rPr>
              <w:t>[</w:t>
            </w:r>
            <w:r w:rsidR="003A346B">
              <w:rPr>
                <w:rFonts w:ascii="等线" w:eastAsia="等线" w:hAnsi="等线"/>
                <w:color w:val="1F4E79" w:themeColor="accent5" w:themeShade="80"/>
              </w:rPr>
              <w:t>Ann Arbor</w:t>
            </w:r>
            <w:r w:rsidRPr="00A95429">
              <w:rPr>
                <w:rFonts w:ascii="等线" w:eastAsia="等线" w:hAnsi="等线"/>
                <w:color w:val="1F4E79" w:themeColor="accent5" w:themeShade="80"/>
              </w:rPr>
              <w:t>, MI</w:t>
            </w:r>
            <w:r>
              <w:rPr>
                <w:rFonts w:ascii="等线" w:eastAsia="等线" w:hAnsi="等线"/>
                <w:color w:val="1F4E79" w:themeColor="accent5" w:themeShade="80"/>
              </w:rPr>
              <w:t>]</w:t>
            </w:r>
          </w:p>
          <w:p w:rsidR="007429D1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  <w:color w:val="1F4E79" w:themeColor="accent5" w:themeShade="80"/>
              </w:rPr>
            </w:pPr>
            <w:r w:rsidRPr="001B7689">
              <w:rPr>
                <w:rFonts w:ascii="等线" w:eastAsia="等线" w:hAnsi="等线"/>
                <w:b/>
                <w:i/>
                <w:color w:val="1F4E79" w:themeColor="accent5" w:themeShade="80"/>
              </w:rPr>
              <w:t>Master of Science in Quantitative Finance and Risk Management</w:t>
            </w:r>
          </w:p>
          <w:p w:rsidR="007429D1" w:rsidRPr="00EB0DB5" w:rsidRDefault="007429D1">
            <w:pPr>
              <w:spacing w:line="300" w:lineRule="exact"/>
              <w:jc w:val="left"/>
              <w:rPr>
                <w:rFonts w:ascii="等线" w:eastAsia="等线" w:hAnsi="等线"/>
                <w:b/>
                <w:color w:val="1F4E79" w:themeColor="accent5" w:themeShade="80"/>
              </w:rPr>
              <w:pPrChange w:id="15" w:author="Maple Nye" w:date="2017-08-10T21:18:00Z">
                <w:pPr>
                  <w:spacing w:line="300" w:lineRule="exact"/>
                </w:pPr>
              </w:pPrChange>
            </w:pP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>Courses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Highlights</w:t>
            </w: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>:</w:t>
            </w:r>
            <w:r w:rsidRPr="0031003E"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 w:rsidRPr="008E67A3">
              <w:rPr>
                <w:rFonts w:ascii="等线" w:eastAsia="等线" w:hAnsi="等线"/>
                <w:color w:val="1F4E79" w:themeColor="accent5" w:themeShade="80"/>
              </w:rPr>
              <w:t>Discrete State Stochastic Processes; Stochastic Analysis for Finance; Numerical Analysis with Financial Applications; Computational Finance;</w:t>
            </w:r>
            <w:r w:rsidRPr="007325BC"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 w:rsidRPr="008E67A3">
              <w:rPr>
                <w:rFonts w:ascii="等线" w:eastAsia="等线" w:hAnsi="等线"/>
                <w:color w:val="1F4E79" w:themeColor="accent5" w:themeShade="80"/>
              </w:rPr>
              <w:t>Statistical Analysis of Financial Data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3"/>
        </w:trPr>
        <w:tc>
          <w:tcPr>
            <w:tcW w:w="1702" w:type="dxa"/>
          </w:tcPr>
          <w:p w:rsidR="007429D1" w:rsidRPr="00D21C57" w:rsidRDefault="007429D1" w:rsidP="006F53A8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  <w:color w:val="1F4E79" w:themeColor="accent5" w:themeShade="80"/>
                <w:szCs w:val="21"/>
              </w:rPr>
            </w:pPr>
            <w:r w:rsidRPr="00D21C57">
              <w:rPr>
                <w:rFonts w:ascii="等线" w:eastAsia="等线" w:hAnsi="等线" w:hint="eastAsia"/>
                <w:color w:val="1F4E79" w:themeColor="accent5" w:themeShade="80"/>
                <w:szCs w:val="21"/>
              </w:rPr>
              <w:t>2013</w:t>
            </w: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-</w:t>
            </w:r>
            <w:r w:rsidRPr="00D21C57">
              <w:rPr>
                <w:rFonts w:ascii="等线" w:eastAsia="等线" w:hAnsi="等线"/>
                <w:color w:val="1F4E79" w:themeColor="accent5" w:themeShade="80"/>
                <w:szCs w:val="21"/>
              </w:rPr>
              <w:t>2017</w:t>
            </w:r>
          </w:p>
        </w:tc>
        <w:tc>
          <w:tcPr>
            <w:tcW w:w="9639" w:type="dxa"/>
            <w:vAlign w:val="center"/>
          </w:tcPr>
          <w:p w:rsidR="007429D1" w:rsidRPr="00EB0DB5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>Wuhan University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>,</w:t>
            </w: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 xml:space="preserve"> E</w:t>
            </w:r>
            <w:r>
              <w:rPr>
                <w:rFonts w:ascii="等线" w:eastAsia="等线" w:hAnsi="等线" w:hint="eastAsia"/>
                <w:b/>
                <w:color w:val="1F4E79" w:themeColor="accent5" w:themeShade="80"/>
              </w:rPr>
              <w:t>conomics and Management School</w:t>
            </w: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 xml:space="preserve"> </w:t>
            </w:r>
            <w:r w:rsidRPr="00A85282">
              <w:rPr>
                <w:rFonts w:ascii="等线" w:eastAsia="等线" w:hAnsi="等线"/>
                <w:color w:val="1F4E79" w:themeColor="accent5" w:themeShade="80"/>
              </w:rPr>
              <w:t>[</w:t>
            </w:r>
            <w:r w:rsidRPr="006A7347">
              <w:rPr>
                <w:rFonts w:ascii="等线" w:eastAsia="等线" w:hAnsi="等线"/>
                <w:color w:val="1F4E79" w:themeColor="accent5" w:themeShade="80"/>
              </w:rPr>
              <w:t>Wuhan, China</w:t>
            </w:r>
            <w:r>
              <w:rPr>
                <w:rFonts w:ascii="等线" w:eastAsia="等线" w:hAnsi="等线"/>
                <w:color w:val="1F4E79" w:themeColor="accent5" w:themeShade="80"/>
              </w:rPr>
              <w:t>]</w:t>
            </w:r>
          </w:p>
          <w:p w:rsidR="007429D1" w:rsidRPr="00A95429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r w:rsidRPr="00EB0DB5">
              <w:rPr>
                <w:rFonts w:ascii="等线" w:eastAsia="等线" w:hAnsi="等线" w:hint="eastAsia"/>
                <w:b/>
                <w:i/>
                <w:color w:val="1F4E79" w:themeColor="accent5" w:themeShade="80"/>
              </w:rPr>
              <w:t>Bachelor of Economics</w:t>
            </w:r>
            <w:r w:rsidRPr="00EB0DB5">
              <w:rPr>
                <w:rFonts w:ascii="等线" w:eastAsia="等线" w:hAnsi="等线"/>
                <w:b/>
                <w:i/>
                <w:color w:val="1F4E79" w:themeColor="accent5" w:themeShade="80"/>
              </w:rPr>
              <w:t>,</w:t>
            </w:r>
            <w:r w:rsidRPr="00EB0DB5">
              <w:rPr>
                <w:rFonts w:ascii="等线" w:eastAsia="等线" w:hAnsi="等线" w:hint="eastAsia"/>
                <w:b/>
                <w:i/>
                <w:color w:val="1F4E79" w:themeColor="accent5" w:themeShade="80"/>
              </w:rPr>
              <w:t xml:space="preserve"> Major in Financial Engineering</w:t>
            </w:r>
          </w:p>
          <w:p w:rsidR="007429D1" w:rsidRPr="00EB0DB5" w:rsidRDefault="007429D1">
            <w:pPr>
              <w:spacing w:line="300" w:lineRule="exact"/>
              <w:jc w:val="left"/>
              <w:rPr>
                <w:rFonts w:ascii="等线" w:eastAsia="等线" w:hAnsi="等线"/>
                <w:color w:val="1F4E79" w:themeColor="accent5" w:themeShade="80"/>
              </w:rPr>
              <w:pPrChange w:id="16" w:author="Maple Nye" w:date="2017-08-10T21:19:00Z">
                <w:pPr>
                  <w:spacing w:line="300" w:lineRule="exact"/>
                  <w:ind w:left="174" w:hanging="174"/>
                </w:pPr>
              </w:pPrChange>
            </w:pP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>Courses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Highlights</w:t>
            </w:r>
            <w:r w:rsidRPr="00EB0DB5">
              <w:rPr>
                <w:rFonts w:ascii="等线" w:eastAsia="等线" w:hAnsi="等线" w:hint="eastAsia"/>
                <w:b/>
                <w:color w:val="1F4E79" w:themeColor="accent5" w:themeShade="80"/>
              </w:rPr>
              <w:t>:</w:t>
            </w:r>
            <w:r w:rsidRPr="00EB0DB5"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 w:rsidRPr="000A3CAA">
              <w:rPr>
                <w:rFonts w:ascii="等线" w:eastAsia="等线" w:hAnsi="等线"/>
                <w:color w:val="1F4E79" w:themeColor="accent5" w:themeShade="80"/>
              </w:rPr>
              <w:t>Securities Investment Analysis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; </w:t>
            </w:r>
            <w:r w:rsidRPr="0031003E">
              <w:rPr>
                <w:rFonts w:ascii="等线" w:eastAsia="等线" w:hAnsi="等线"/>
                <w:color w:val="1F4E79" w:themeColor="accent5" w:themeShade="80"/>
              </w:rPr>
              <w:t>Fixed Income Securities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; </w:t>
            </w:r>
            <w:r>
              <w:rPr>
                <w:rFonts w:ascii="等线" w:eastAsia="等线" w:hAnsi="等线" w:hint="eastAsia"/>
                <w:color w:val="1F4E79" w:themeColor="accent5" w:themeShade="80"/>
              </w:rPr>
              <w:t>Probability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Theory</w:t>
            </w:r>
            <w:r w:rsidRPr="00EB0DB5">
              <w:rPr>
                <w:rFonts w:ascii="等线" w:eastAsia="等线" w:hAnsi="等线"/>
                <w:color w:val="1F4E79" w:themeColor="accent5" w:themeShade="80"/>
              </w:rPr>
              <w:t>;</w:t>
            </w:r>
            <w:r w:rsidRPr="00EB0DB5"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 w:rsidRPr="00EB0DB5">
              <w:rPr>
                <w:rFonts w:ascii="等线" w:eastAsia="等线" w:hAnsi="等线"/>
                <w:color w:val="1F4E79" w:themeColor="accent5" w:themeShade="80"/>
              </w:rPr>
              <w:t xml:space="preserve">Financial Engineering; Stochastic Process; </w:t>
            </w:r>
            <w:ins w:id="17" w:author="Maple Nye" w:date="2017-08-10T21:19:00Z">
              <w:r>
                <w:rPr>
                  <w:rFonts w:ascii="等线" w:eastAsia="等线" w:hAnsi="等线" w:hint="eastAsia"/>
                  <w:color w:val="1F4E79" w:themeColor="accent5" w:themeShade="80"/>
                </w:rPr>
                <w:t>Financial</w:t>
              </w:r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</w:t>
              </w:r>
              <w:r>
                <w:rPr>
                  <w:rFonts w:ascii="等线" w:eastAsia="等线" w:hAnsi="等线" w:hint="eastAsia"/>
                  <w:color w:val="1F4E79" w:themeColor="accent5" w:themeShade="80"/>
                </w:rPr>
                <w:t xml:space="preserve">Derivatives; </w:t>
              </w:r>
            </w:ins>
            <w:r w:rsidRPr="00EB0DB5">
              <w:rPr>
                <w:rFonts w:ascii="等线" w:eastAsia="等线" w:hAnsi="等线"/>
                <w:color w:val="1F4E79" w:themeColor="accent5" w:themeShade="80"/>
              </w:rPr>
              <w:t>C Programming Language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1341" w:type="dxa"/>
            <w:gridSpan w:val="2"/>
            <w:vAlign w:val="center"/>
          </w:tcPr>
          <w:p w:rsidR="007429D1" w:rsidRPr="00161065" w:rsidRDefault="007429D1" w:rsidP="006F53A8">
            <w:pPr>
              <w:spacing w:line="300" w:lineRule="exact"/>
              <w:rPr>
                <w:rFonts w:ascii="等线" w:eastAsia="等线" w:hAnsi="等线"/>
                <w:b/>
              </w:rPr>
            </w:pPr>
            <w:r w:rsidRPr="00B83DC5">
              <w:rPr>
                <w:rFonts w:ascii="等线" w:eastAsia="等线" w:hAnsi="等线"/>
                <w:b/>
                <w:color w:val="FFFFFF" w:themeColor="background1"/>
                <w:shd w:val="clear" w:color="auto" w:fill="1F4E79" w:themeFill="accent5" w:themeFillShade="80"/>
              </w:rPr>
              <w:t>EXPERIENCE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8"/>
        </w:trPr>
        <w:tc>
          <w:tcPr>
            <w:tcW w:w="1702" w:type="dxa"/>
          </w:tcPr>
          <w:p w:rsidR="007429D1" w:rsidRPr="00CD1735" w:rsidRDefault="007429D1" w:rsidP="00E16581">
            <w:pPr>
              <w:spacing w:beforeLines="5" w:before="15" w:line="300" w:lineRule="exact"/>
              <w:jc w:val="center"/>
              <w:rPr>
                <w:rFonts w:ascii="等线" w:eastAsia="等线" w:hAnsi="等线"/>
                <w:i/>
              </w:rPr>
            </w:pPr>
            <w:r w:rsidRPr="00CD1735">
              <w:rPr>
                <w:rFonts w:ascii="等线" w:eastAsia="等线" w:hAnsi="等线"/>
                <w:color w:val="1F4E79" w:themeColor="accent5" w:themeShade="80"/>
                <w:szCs w:val="21"/>
              </w:rPr>
              <w:t>7.2016–</w:t>
            </w: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10</w:t>
            </w:r>
            <w:r w:rsidRPr="00CD1735">
              <w:rPr>
                <w:rFonts w:ascii="等线" w:eastAsia="等线" w:hAnsi="等线"/>
                <w:color w:val="1F4E79" w:themeColor="accent5" w:themeShade="80"/>
                <w:szCs w:val="21"/>
              </w:rPr>
              <w:t>.2016</w:t>
            </w:r>
          </w:p>
        </w:tc>
        <w:tc>
          <w:tcPr>
            <w:tcW w:w="9639" w:type="dxa"/>
            <w:vAlign w:val="center"/>
          </w:tcPr>
          <w:p w:rsidR="007429D1" w:rsidRPr="006F3396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bookmarkStart w:id="18" w:name="OLE_LINK6"/>
            <w:bookmarkStart w:id="19" w:name="OLE_LINK1"/>
            <w:r w:rsidRPr="006F3396">
              <w:rPr>
                <w:rFonts w:ascii="等线" w:eastAsia="等线" w:hAnsi="等线"/>
                <w:b/>
                <w:color w:val="1F4E79" w:themeColor="accent5" w:themeShade="80"/>
              </w:rPr>
              <w:t xml:space="preserve">Hubei Provincial High Technology Industry </w:t>
            </w:r>
            <w:bookmarkStart w:id="20" w:name="OLE_LINK2"/>
            <w:r w:rsidRPr="006F3396">
              <w:rPr>
                <w:rFonts w:ascii="等线" w:eastAsia="等线" w:hAnsi="等线"/>
                <w:b/>
                <w:color w:val="1F4E79" w:themeColor="accent5" w:themeShade="80"/>
              </w:rPr>
              <w:t>Investment Co., Ltd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bookmarkStart w:id="21" w:name="OLE_LINK3"/>
            <w:r w:rsidRPr="00A85282">
              <w:rPr>
                <w:rFonts w:ascii="等线" w:eastAsia="等线" w:hAnsi="等线"/>
                <w:color w:val="1F4E79" w:themeColor="accent5" w:themeShade="80"/>
              </w:rPr>
              <w:t>[</w:t>
            </w:r>
            <w:r w:rsidRPr="006A7347">
              <w:rPr>
                <w:rFonts w:ascii="等线" w:eastAsia="等线" w:hAnsi="等线"/>
                <w:color w:val="1F4E79" w:themeColor="accent5" w:themeShade="80"/>
              </w:rPr>
              <w:t>Wuhan, China</w:t>
            </w:r>
            <w:r>
              <w:rPr>
                <w:rFonts w:ascii="等线" w:eastAsia="等线" w:hAnsi="等线"/>
                <w:color w:val="1F4E79" w:themeColor="accent5" w:themeShade="80"/>
              </w:rPr>
              <w:t>]</w:t>
            </w:r>
            <w:bookmarkEnd w:id="21"/>
          </w:p>
          <w:bookmarkEnd w:id="18"/>
          <w:bookmarkEnd w:id="20"/>
          <w:p w:rsidR="007429D1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  <w:color w:val="1F4E79" w:themeColor="accent5" w:themeShade="80"/>
              </w:rPr>
            </w:pPr>
            <w:r w:rsidRPr="007101D1">
              <w:rPr>
                <w:rFonts w:ascii="等线" w:eastAsia="等线" w:hAnsi="等线" w:hint="eastAsia"/>
                <w:b/>
                <w:i/>
                <w:color w:val="1F4E79" w:themeColor="accent5" w:themeShade="80"/>
              </w:rPr>
              <w:t>Investment Analyst</w:t>
            </w:r>
            <w:r>
              <w:rPr>
                <w:rFonts w:ascii="等线" w:eastAsia="等线" w:hAnsi="等线"/>
                <w:b/>
                <w:i/>
                <w:color w:val="1F4E79" w:themeColor="accent5" w:themeShade="80"/>
              </w:rPr>
              <w:t xml:space="preserve"> - Intern</w:t>
            </w:r>
          </w:p>
          <w:p w:rsidR="007429D1" w:rsidDel="007020C5" w:rsidRDefault="007429D1">
            <w:pPr>
              <w:spacing w:line="300" w:lineRule="exact"/>
              <w:jc w:val="left"/>
              <w:rPr>
                <w:del w:id="22" w:author="Maple Nye" w:date="2017-08-10T21:21:00Z"/>
                <w:rFonts w:ascii="宋体" w:eastAsia="宋体" w:hAnsi="宋体"/>
                <w:color w:val="002060"/>
              </w:rPr>
              <w:pPrChange w:id="23" w:author="Maple Nye" w:date="2017-08-10T21:48:00Z">
                <w:pPr>
                  <w:spacing w:line="300" w:lineRule="exact"/>
                  <w:ind w:left="198" w:hanging="198"/>
                </w:pPr>
              </w:pPrChange>
            </w:pPr>
            <w:del w:id="24" w:author="Maple Nye" w:date="2017-08-10T21:20:00Z">
              <w:r w:rsidRPr="007020C5" w:rsidDel="007020C5">
                <w:rPr>
                  <w:color w:val="002060"/>
                  <w:rPrChange w:id="25" w:author="Maple Nye" w:date="2017-08-10T21:21:00Z">
                    <w:rPr/>
                  </w:rPrChange>
                </w:rPr>
                <w:sym w:font="Wingdings 2" w:char="F045"/>
              </w:r>
            </w:del>
            <w:ins w:id="26" w:author="Maple Nye" w:date="2017-08-10T21:20:00Z">
              <w:r w:rsidRPr="007020C5">
                <w:rPr>
                  <w:rFonts w:ascii="宋体" w:eastAsia="宋体" w:hAnsi="宋体" w:hint="eastAsia"/>
                  <w:color w:val="002060"/>
                  <w:rPrChange w:id="27" w:author="Maple Nye" w:date="2017-08-10T21:21:00Z">
                    <w:rPr>
                      <w:rFonts w:ascii="宋体" w:eastAsia="宋体" w:hAnsi="宋体" w:hint="eastAsia"/>
                    </w:rPr>
                  </w:rPrChange>
                </w:rPr>
                <w:t>·</w:t>
              </w:r>
            </w:ins>
            <w:r w:rsidRPr="007020C5">
              <w:rPr>
                <w:rFonts w:ascii="等线" w:eastAsia="等线" w:hAnsi="等线"/>
                <w:color w:val="1F4E79" w:themeColor="accent5" w:themeShade="80"/>
                <w:rPrChange w:id="28" w:author="Maple Nye" w:date="2017-08-10T21:20:00Z">
                  <w:rPr/>
                </w:rPrChange>
              </w:rPr>
              <w:t>Collected target</w:t>
            </w:r>
            <w:del w:id="29" w:author="Tiernan, Molly" w:date="2017-08-09T12:09:00Z">
              <w:r w:rsidRPr="007020C5" w:rsidDel="00723452">
                <w:rPr>
                  <w:rFonts w:ascii="等线" w:eastAsia="等线" w:hAnsi="等线"/>
                  <w:color w:val="1F4E79" w:themeColor="accent5" w:themeShade="80"/>
                  <w:rPrChange w:id="30" w:author="Maple Nye" w:date="2017-08-10T21:20:00Z">
                    <w:rPr/>
                  </w:rPrChange>
                </w:rPr>
                <w:delText>s</w:delText>
              </w:r>
            </w:del>
            <w:r w:rsidRPr="007020C5">
              <w:rPr>
                <w:rFonts w:ascii="等线" w:eastAsia="等线" w:hAnsi="等线"/>
                <w:color w:val="1F4E79" w:themeColor="accent5" w:themeShade="80"/>
                <w:rPrChange w:id="31" w:author="Maple Nye" w:date="2017-08-10T21:20:00Z">
                  <w:rPr/>
                </w:rPrChange>
              </w:rPr>
              <w:t xml:space="preserve"> clients’ financial and operation information</w:t>
            </w:r>
            <w:del w:id="32" w:author="Tiernan, Molly" w:date="2017-08-09T12:09:00Z">
              <w:r w:rsidRPr="007020C5" w:rsidDel="00723452">
                <w:rPr>
                  <w:rFonts w:ascii="等线" w:eastAsia="等线" w:hAnsi="等线"/>
                  <w:color w:val="1F4E79" w:themeColor="accent5" w:themeShade="80"/>
                  <w:rPrChange w:id="33" w:author="Maple Nye" w:date="2017-08-10T21:20:00Z">
                    <w:rPr/>
                  </w:rPrChange>
                </w:rPr>
                <w:delText>,</w:delText>
              </w:r>
            </w:del>
            <w:r w:rsidRPr="007020C5">
              <w:rPr>
                <w:rFonts w:ascii="等线" w:eastAsia="等线" w:hAnsi="等线"/>
                <w:color w:val="1F4E79" w:themeColor="accent5" w:themeShade="80"/>
                <w:rPrChange w:id="34" w:author="Maple Nye" w:date="2017-08-10T21:20:00Z">
                  <w:rPr/>
                </w:rPrChange>
              </w:rPr>
              <w:t xml:space="preserve"> and established </w:t>
            </w:r>
            <w:ins w:id="35" w:author="Maple Nye" w:date="2017-08-10T21:31:00Z">
              <w:r>
                <w:rPr>
                  <w:rFonts w:ascii="等线" w:eastAsia="等线" w:hAnsi="等线" w:hint="eastAsia"/>
                  <w:color w:val="1F4E79" w:themeColor="accent5" w:themeShade="80"/>
                </w:rPr>
                <w:t>small-size</w:t>
              </w:r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d </w:t>
              </w:r>
            </w:ins>
            <w:r w:rsidRPr="007020C5">
              <w:rPr>
                <w:rFonts w:ascii="等线" w:eastAsia="等线" w:hAnsi="等线"/>
                <w:color w:val="1F4E79" w:themeColor="accent5" w:themeShade="80"/>
                <w:rPrChange w:id="36" w:author="Maple Nye" w:date="2017-08-10T21:20:00Z">
                  <w:rPr/>
                </w:rPrChange>
              </w:rPr>
              <w:t>database</w:t>
            </w:r>
            <w:ins w:id="37" w:author="Maple Nye" w:date="2017-08-10T21:31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with Excel</w:t>
              </w:r>
            </w:ins>
            <w:ins w:id="38" w:author="Maple Nye" w:date="2017-08-10T21:32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for searching and </w:t>
              </w:r>
            </w:ins>
            <w:ins w:id="39" w:author="Maple Nye" w:date="2017-08-10T21:33:00Z">
              <w:r>
                <w:rPr>
                  <w:rFonts w:ascii="等线" w:eastAsia="等线" w:hAnsi="等线"/>
                  <w:color w:val="1F4E79" w:themeColor="accent5" w:themeShade="80"/>
                </w:rPr>
                <w:t>browsing</w:t>
              </w:r>
            </w:ins>
          </w:p>
          <w:p w:rsidR="007429D1" w:rsidRPr="007020C5" w:rsidRDefault="007429D1">
            <w:pPr>
              <w:spacing w:line="300" w:lineRule="exact"/>
              <w:jc w:val="left"/>
              <w:rPr>
                <w:ins w:id="40" w:author="Maple Nye" w:date="2017-08-10T21:21:00Z"/>
                <w:rFonts w:ascii="等线" w:eastAsia="等线" w:hAnsi="等线"/>
                <w:color w:val="1F4E79" w:themeColor="accent5" w:themeShade="80"/>
                <w:rPrChange w:id="41" w:author="Maple Nye" w:date="2017-08-10T21:20:00Z">
                  <w:rPr>
                    <w:ins w:id="42" w:author="Maple Nye" w:date="2017-08-10T21:21:00Z"/>
                  </w:rPr>
                </w:rPrChange>
              </w:rPr>
              <w:pPrChange w:id="43" w:author="Maple Nye" w:date="2017-08-10T21:48:00Z">
                <w:pPr>
                  <w:spacing w:line="300" w:lineRule="exact"/>
                </w:pPr>
              </w:pPrChange>
            </w:pPr>
          </w:p>
          <w:p w:rsidR="007429D1" w:rsidDel="007020C5" w:rsidRDefault="007429D1">
            <w:pPr>
              <w:spacing w:line="300" w:lineRule="exact"/>
              <w:jc w:val="left"/>
              <w:rPr>
                <w:del w:id="44" w:author="Maple Nye" w:date="2017-08-10T21:21:00Z"/>
                <w:rFonts w:ascii="宋体" w:eastAsia="宋体" w:hAnsi="宋体"/>
                <w:color w:val="002060"/>
              </w:rPr>
              <w:pPrChange w:id="45" w:author="Maple Nye" w:date="2017-08-10T21:48:00Z">
                <w:pPr>
                  <w:spacing w:line="300" w:lineRule="exact"/>
                </w:pPr>
              </w:pPrChange>
            </w:pPr>
            <w:ins w:id="46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47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 w:rsidRPr="00231BC8">
              <w:rPr>
                <w:rFonts w:ascii="等线" w:eastAsia="等线" w:hAnsi="等线"/>
                <w:color w:val="1F4E79" w:themeColor="accent5" w:themeShade="80"/>
              </w:rPr>
              <w:t xml:space="preserve">Built </w:t>
            </w:r>
            <w:r>
              <w:rPr>
                <w:rFonts w:ascii="等线" w:eastAsia="等线" w:hAnsi="等线"/>
                <w:color w:val="1F4E79" w:themeColor="accent5" w:themeShade="80"/>
              </w:rPr>
              <w:t>time-series</w:t>
            </w:r>
            <w:r w:rsidRPr="00231BC8">
              <w:rPr>
                <w:rFonts w:ascii="等线" w:eastAsia="等线" w:hAnsi="等线"/>
                <w:color w:val="1F4E79" w:themeColor="accent5" w:themeShade="80"/>
              </w:rPr>
              <w:t xml:space="preserve"> models</w:t>
            </w:r>
            <w:ins w:id="48" w:author="Maple Nye" w:date="2017-08-10T21:36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</w:t>
              </w:r>
            </w:ins>
            <w:ins w:id="49" w:author="Maple Nye" w:date="2017-08-10T21:45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and regression models </w:t>
              </w:r>
            </w:ins>
            <w:ins w:id="50" w:author="Maple Nye" w:date="2017-08-10T21:36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with Eviews and </w:t>
              </w:r>
            </w:ins>
            <w:ins w:id="51" w:author="Maple Nye" w:date="2017-08-10T22:13:00Z">
              <w:r>
                <w:rPr>
                  <w:rFonts w:ascii="等线" w:eastAsia="等线" w:hAnsi="等线"/>
                  <w:color w:val="1F4E79" w:themeColor="accent5" w:themeShade="80"/>
                </w:rPr>
                <w:t>SPSS</w:t>
              </w:r>
            </w:ins>
            <w:r w:rsidRPr="00231BC8">
              <w:rPr>
                <w:rFonts w:ascii="等线" w:eastAsia="等线" w:hAnsi="等线"/>
                <w:color w:val="1F4E79" w:themeColor="accent5" w:themeShade="80"/>
              </w:rPr>
              <w:t xml:space="preserve"> to </w:t>
            </w:r>
            <w:ins w:id="52" w:author="Maple Nye" w:date="2017-08-10T21:45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analyze </w:t>
              </w:r>
            </w:ins>
            <w:ins w:id="53" w:author="Maple Nye" w:date="2017-08-10T21:47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influencing factors and to </w:t>
              </w:r>
            </w:ins>
            <w:r w:rsidRPr="00231BC8">
              <w:rPr>
                <w:rFonts w:ascii="等线" w:eastAsia="等线" w:hAnsi="等线"/>
                <w:color w:val="1F4E79" w:themeColor="accent5" w:themeShade="80"/>
              </w:rPr>
              <w:t>make predictions on the future demand of dental service</w:t>
            </w:r>
            <w:r w:rsidR="003C3872">
              <w:rPr>
                <w:rFonts w:ascii="等线" w:eastAsia="等线" w:hAnsi="等线"/>
                <w:color w:val="1F4E79" w:themeColor="accent5" w:themeShade="80"/>
              </w:rPr>
              <w:t xml:space="preserve">s; </w:t>
            </w:r>
            <w:r>
              <w:rPr>
                <w:rFonts w:ascii="等线" w:eastAsia="等线" w:hAnsi="等线"/>
                <w:color w:val="1F4E79" w:themeColor="accent5" w:themeShade="80"/>
              </w:rPr>
              <w:t>wrote industrial analysis reports for investment projects approval</w:t>
            </w:r>
          </w:p>
          <w:p w:rsidR="007429D1" w:rsidRPr="00161065" w:rsidRDefault="007429D1">
            <w:pPr>
              <w:spacing w:line="300" w:lineRule="exact"/>
              <w:jc w:val="left"/>
              <w:rPr>
                <w:rFonts w:ascii="等线" w:eastAsia="等线" w:hAnsi="等线"/>
                <w:b/>
                <w:i/>
              </w:rPr>
              <w:pPrChange w:id="54" w:author="Maple Nye" w:date="2017-08-10T22:04:00Z">
                <w:pPr>
                  <w:spacing w:line="300" w:lineRule="exact"/>
                </w:pPr>
              </w:pPrChange>
            </w:pPr>
            <w:del w:id="55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del w:id="56" w:author="Maple Nye" w:date="2017-08-10T22:04:00Z">
              <w:r w:rsidRPr="00231BC8" w:rsidDel="00313783">
                <w:rPr>
                  <w:rFonts w:ascii="等线" w:eastAsia="等线" w:hAnsi="等线"/>
                  <w:color w:val="1F4E79" w:themeColor="accent5" w:themeShade="80"/>
                </w:rPr>
                <w:delText xml:space="preserve">Engaged in </w:delText>
              </w:r>
              <w:r w:rsidDel="00313783">
                <w:fldChar w:fldCharType="begin"/>
              </w:r>
              <w:r w:rsidDel="00313783">
                <w:delInstrText xml:space="preserve"> HYPERLINK "javascript:void(0);" </w:delInstrText>
              </w:r>
              <w:r w:rsidDel="00313783">
                <w:fldChar w:fldCharType="separate"/>
              </w:r>
              <w:r w:rsidRPr="00231BC8" w:rsidDel="00313783">
                <w:rPr>
                  <w:rFonts w:ascii="等线" w:eastAsia="等线" w:hAnsi="等线"/>
                  <w:color w:val="1F4E79" w:themeColor="accent5" w:themeShade="80"/>
                </w:rPr>
                <w:delText>due</w:delText>
              </w:r>
              <w:r w:rsidDel="00313783">
                <w:rPr>
                  <w:rFonts w:ascii="等线" w:eastAsia="等线" w:hAnsi="等线"/>
                  <w:color w:val="1F4E79" w:themeColor="accent5" w:themeShade="80"/>
                </w:rPr>
                <w:fldChar w:fldCharType="end"/>
              </w:r>
              <w:r w:rsidRPr="00231BC8" w:rsidDel="00313783">
                <w:rPr>
                  <w:rFonts w:ascii="等线" w:eastAsia="等线" w:hAnsi="等线"/>
                  <w:color w:val="1F4E79" w:themeColor="accent5" w:themeShade="80"/>
                </w:rPr>
                <w:delText> </w:delText>
              </w:r>
              <w:r w:rsidDel="00313783">
                <w:fldChar w:fldCharType="begin"/>
              </w:r>
              <w:r w:rsidDel="00313783">
                <w:delInstrText xml:space="preserve"> HYPERLINK "javascript:void(0);" </w:delInstrText>
              </w:r>
              <w:r w:rsidDel="00313783">
                <w:fldChar w:fldCharType="separate"/>
              </w:r>
              <w:r w:rsidRPr="00231BC8" w:rsidDel="00313783">
                <w:rPr>
                  <w:rFonts w:ascii="等线" w:eastAsia="等线" w:hAnsi="等线"/>
                  <w:color w:val="1F4E79" w:themeColor="accent5" w:themeShade="80"/>
                </w:rPr>
                <w:delText>diligence</w:delText>
              </w:r>
              <w:r w:rsidDel="00313783">
                <w:rPr>
                  <w:rFonts w:ascii="等线" w:eastAsia="等线" w:hAnsi="等线"/>
                  <w:color w:val="1F4E79" w:themeColor="accent5" w:themeShade="80"/>
                </w:rPr>
                <w:fldChar w:fldCharType="end"/>
              </w:r>
              <w:bookmarkEnd w:id="19"/>
              <w:r w:rsidDel="00313783">
                <w:rPr>
                  <w:rFonts w:ascii="等线" w:eastAsia="等线" w:hAnsi="等线"/>
                  <w:color w:val="1F4E79" w:themeColor="accent5" w:themeShade="80"/>
                </w:rPr>
                <w:delText xml:space="preserve"> of ChuTian Wealth Fund, Miracle Laser and ImageQ</w:delText>
              </w:r>
            </w:del>
          </w:p>
        </w:tc>
      </w:tr>
      <w:tr w:rsidR="009A75F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8"/>
        </w:trPr>
        <w:tc>
          <w:tcPr>
            <w:tcW w:w="1702" w:type="dxa"/>
          </w:tcPr>
          <w:p w:rsidR="009A75F1" w:rsidRPr="00BC29F6" w:rsidRDefault="009A75F1" w:rsidP="002A3753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  <w:color w:val="FFFFFF" w:themeColor="background1"/>
                <w:shd w:val="clear" w:color="auto" w:fill="1F4E79" w:themeFill="accent5" w:themeFillShade="80"/>
              </w:rPr>
            </w:pPr>
            <w:r w:rsidRPr="00996936">
              <w:rPr>
                <w:rFonts w:ascii="等线" w:eastAsia="等线" w:hAnsi="等线" w:hint="eastAsia"/>
                <w:color w:val="1F4E79" w:themeColor="accent5" w:themeShade="80"/>
                <w:szCs w:val="21"/>
              </w:rPr>
              <w:t>4.2016</w:t>
            </w:r>
            <w:r>
              <w:rPr>
                <w:rFonts w:ascii="等线" w:eastAsia="等线" w:hAnsi="等线" w:hint="eastAsia"/>
                <w:color w:val="1F4E79" w:themeColor="accent5" w:themeShade="80"/>
                <w:szCs w:val="21"/>
              </w:rPr>
              <w:t>-</w:t>
            </w:r>
            <w:r w:rsidR="00636715">
              <w:rPr>
                <w:rFonts w:ascii="等线" w:eastAsia="等线" w:hAnsi="等线"/>
                <w:color w:val="1F4E79" w:themeColor="accent5" w:themeShade="80"/>
                <w:szCs w:val="21"/>
              </w:rPr>
              <w:t>3.2017</w:t>
            </w:r>
          </w:p>
        </w:tc>
        <w:tc>
          <w:tcPr>
            <w:tcW w:w="9639" w:type="dxa"/>
            <w:vAlign w:val="center"/>
          </w:tcPr>
          <w:p w:rsidR="00191337" w:rsidRDefault="009A75F1" w:rsidP="009A75F1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r w:rsidRPr="00F438FB">
              <w:rPr>
                <w:rFonts w:ascii="等线" w:eastAsia="等线" w:hAnsi="等线"/>
                <w:b/>
                <w:color w:val="1F4E79" w:themeColor="accent5" w:themeShade="80"/>
              </w:rPr>
              <w:t>Risk Management and Strategy Decision of Chinese Pension Fund Investment in Securities Market</w:t>
            </w:r>
          </w:p>
          <w:p w:rsidR="009A75F1" w:rsidRDefault="00191337" w:rsidP="009A75F1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r>
              <w:rPr>
                <w:rFonts w:ascii="等线" w:eastAsia="等线" w:hAnsi="等线"/>
                <w:b/>
                <w:i/>
                <w:color w:val="1F4E79" w:themeColor="accent5" w:themeShade="80"/>
              </w:rPr>
              <w:t>Team</w:t>
            </w:r>
            <w:r w:rsidR="009A75F1" w:rsidRPr="00F438FB">
              <w:rPr>
                <w:rFonts w:ascii="等线" w:eastAsia="等线" w:hAnsi="等线"/>
                <w:b/>
                <w:i/>
                <w:color w:val="1F4E79" w:themeColor="accent5" w:themeShade="80"/>
              </w:rPr>
              <w:t xml:space="preserve"> Leader</w:t>
            </w:r>
          </w:p>
          <w:p w:rsidR="009A75F1" w:rsidRDefault="009A75F1" w:rsidP="009A75F1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57" w:author="Maple Nye" w:date="2017-08-10T21:20:00Z">
              <w:r w:rsidRPr="007020C5">
                <w:rPr>
                  <w:rFonts w:ascii="宋体" w:eastAsia="宋体" w:hAnsi="宋体" w:hint="eastAsia"/>
                  <w:color w:val="002060"/>
                  <w:rPrChange w:id="58" w:author="Maple Nye" w:date="2017-08-10T21:21:00Z">
                    <w:rPr>
                      <w:rFonts w:ascii="宋体" w:eastAsia="宋体" w:hAnsi="宋体" w:hint="eastAsia"/>
                    </w:rPr>
                  </w:rPrChange>
                </w:rPr>
                <w:t>·</w:t>
              </w:r>
            </w:ins>
            <w:r w:rsidRPr="00C76A1E">
              <w:rPr>
                <w:rFonts w:ascii="等线" w:eastAsia="等线" w:hAnsi="等线"/>
                <w:color w:val="1F4E79" w:themeColor="accent5" w:themeShade="80"/>
              </w:rPr>
              <w:t xml:space="preserve">Established </w:t>
            </w:r>
            <w:r>
              <w:rPr>
                <w:rFonts w:ascii="等线" w:eastAsia="等线" w:hAnsi="等线"/>
                <w:color w:val="1F4E79" w:themeColor="accent5" w:themeShade="80"/>
              </w:rPr>
              <w:t>CVaR model to select proper portfolio</w:t>
            </w:r>
            <w:r>
              <w:rPr>
                <w:rFonts w:ascii="等线" w:eastAsia="等线" w:hAnsi="等线" w:hint="eastAsia"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/>
                <w:color w:val="1F4E79" w:themeColor="accent5" w:themeShade="80"/>
              </w:rPr>
              <w:t>to find the optimal portfolio through R</w:t>
            </w:r>
          </w:p>
          <w:p w:rsidR="009A75F1" w:rsidRPr="00567425" w:rsidRDefault="009A75F1" w:rsidP="009A75F1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59" w:author="Maple Nye" w:date="2017-08-10T21:20:00Z">
              <w:r w:rsidRPr="007020C5">
                <w:rPr>
                  <w:rFonts w:ascii="宋体" w:eastAsia="宋体" w:hAnsi="宋体" w:hint="eastAsia"/>
                  <w:color w:val="002060"/>
                  <w:rPrChange w:id="60" w:author="Maple Nye" w:date="2017-08-10T21:21:00Z">
                    <w:rPr>
                      <w:rFonts w:ascii="宋体" w:eastAsia="宋体" w:hAnsi="宋体" w:hint="eastAsia"/>
                    </w:rPr>
                  </w:rPrChange>
                </w:rPr>
                <w:t>·</w:t>
              </w:r>
            </w:ins>
            <w:r w:rsidRPr="009A75F1">
              <w:rPr>
                <w:rFonts w:ascii="等线" w:eastAsia="等线" w:hAnsi="等线" w:hint="eastAsia"/>
                <w:color w:val="1F4E79" w:themeColor="accent5" w:themeShade="80"/>
              </w:rPr>
              <w:t>B</w:t>
            </w:r>
            <w:r>
              <w:rPr>
                <w:rFonts w:ascii="等线" w:eastAsia="等线" w:hAnsi="等线"/>
                <w:color w:val="1F4E79" w:themeColor="accent5" w:themeShade="80"/>
              </w:rPr>
              <w:t>uilt incomplete information dynamic model to simulate the real market, thereby deciding the most proper time for the Pension Fund investment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6"/>
        </w:trPr>
        <w:tc>
          <w:tcPr>
            <w:tcW w:w="1702" w:type="dxa"/>
          </w:tcPr>
          <w:p w:rsidR="007429D1" w:rsidRPr="00161065" w:rsidRDefault="007429D1" w:rsidP="00E16581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  <w:i/>
              </w:rPr>
            </w:pP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1.2016-2.</w:t>
            </w:r>
            <w:r w:rsidRPr="00CD27E0">
              <w:rPr>
                <w:rFonts w:ascii="等线" w:eastAsia="等线" w:hAnsi="等线"/>
                <w:color w:val="1F4E79" w:themeColor="accent5" w:themeShade="80"/>
                <w:szCs w:val="21"/>
              </w:rPr>
              <w:t>2016</w:t>
            </w:r>
          </w:p>
        </w:tc>
        <w:tc>
          <w:tcPr>
            <w:tcW w:w="9639" w:type="dxa"/>
            <w:vAlign w:val="center"/>
          </w:tcPr>
          <w:p w:rsidR="007429D1" w:rsidRPr="00F05D97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r w:rsidRPr="00F05D97">
              <w:rPr>
                <w:rFonts w:ascii="等线" w:eastAsia="等线" w:hAnsi="等线"/>
                <w:b/>
                <w:color w:val="1F4E79" w:themeColor="accent5" w:themeShade="80"/>
              </w:rPr>
              <w:t>Industrial Bank C</w:t>
            </w:r>
            <w:r w:rsidRPr="00F05D97">
              <w:rPr>
                <w:rFonts w:ascii="等线" w:eastAsia="等线" w:hAnsi="等线" w:hint="eastAsia"/>
                <w:b/>
                <w:color w:val="1F4E79" w:themeColor="accent5" w:themeShade="80"/>
              </w:rPr>
              <w:t>o</w:t>
            </w:r>
            <w:r w:rsidRPr="00F05D97">
              <w:rPr>
                <w:rFonts w:ascii="等线" w:eastAsia="等线" w:hAnsi="等线"/>
                <w:b/>
                <w:color w:val="1F4E79" w:themeColor="accent5" w:themeShade="80"/>
              </w:rPr>
              <w:t>., Ltd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 w:rsidRPr="00A85282">
              <w:rPr>
                <w:rFonts w:ascii="等线" w:eastAsia="等线" w:hAnsi="等线"/>
                <w:color w:val="1F4E79" w:themeColor="accent5" w:themeShade="80"/>
              </w:rPr>
              <w:t>[</w:t>
            </w:r>
            <w:r w:rsidRPr="006A7347">
              <w:rPr>
                <w:rFonts w:ascii="等线" w:eastAsia="等线" w:hAnsi="等线"/>
                <w:color w:val="1F4E79" w:themeColor="accent5" w:themeShade="80"/>
              </w:rPr>
              <w:t>Wuhan, China</w:t>
            </w:r>
            <w:r>
              <w:rPr>
                <w:rFonts w:ascii="等线" w:eastAsia="等线" w:hAnsi="等线"/>
                <w:color w:val="1F4E79" w:themeColor="accent5" w:themeShade="80"/>
              </w:rPr>
              <w:t>]</w:t>
            </w:r>
          </w:p>
          <w:p w:rsidR="007429D1" w:rsidRPr="00F05D97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  <w:color w:val="1F4E79" w:themeColor="accent5" w:themeShade="80"/>
              </w:rPr>
            </w:pPr>
            <w:r w:rsidRPr="00F05D97">
              <w:rPr>
                <w:rFonts w:ascii="等线" w:eastAsia="等线" w:hAnsi="等线" w:hint="eastAsia"/>
                <w:b/>
                <w:i/>
                <w:color w:val="1F4E79" w:themeColor="accent5" w:themeShade="80"/>
              </w:rPr>
              <w:t>Business Assistant</w:t>
            </w:r>
            <w:r>
              <w:rPr>
                <w:rFonts w:ascii="等线" w:eastAsia="等线" w:hAnsi="等线"/>
                <w:b/>
                <w:i/>
                <w:color w:val="1F4E79" w:themeColor="accent5" w:themeShade="80"/>
              </w:rPr>
              <w:t xml:space="preserve"> - Intern</w:t>
            </w:r>
          </w:p>
          <w:p w:rsidR="007429D1" w:rsidRPr="00F05D97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61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62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/>
                <w:color w:val="1F4E79" w:themeColor="accent5" w:themeShade="80"/>
              </w:rPr>
              <w:t>A</w:t>
            </w:r>
            <w:r w:rsidRPr="00F05D97">
              <w:rPr>
                <w:rFonts w:ascii="等线" w:eastAsia="等线" w:hAnsi="等线"/>
                <w:color w:val="1F4E79" w:themeColor="accent5" w:themeShade="80"/>
              </w:rPr>
              <w:t xml:space="preserve">nalyzed client companies’ financial data for </w:t>
            </w:r>
            <w:r>
              <w:rPr>
                <w:rFonts w:ascii="等线" w:eastAsia="等线" w:hAnsi="等线"/>
                <w:color w:val="1F4E79" w:themeColor="accent5" w:themeShade="80"/>
              </w:rPr>
              <w:t>risk rating</w:t>
            </w:r>
            <w:ins w:id="63" w:author="Maple Nye" w:date="2017-08-10T22:05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, such as </w:t>
              </w:r>
            </w:ins>
            <w:ins w:id="64" w:author="Maple Nye" w:date="2017-08-10T22:10:00Z">
              <w:r>
                <w:rPr>
                  <w:rFonts w:ascii="等线" w:eastAsia="等线" w:hAnsi="等线"/>
                  <w:color w:val="1F4E79" w:themeColor="accent5" w:themeShade="80"/>
                </w:rPr>
                <w:t>asset-liability ratio,</w:t>
              </w:r>
            </w:ins>
            <w:ins w:id="65" w:author="Maple Nye" w:date="2017-08-10T22:06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current ratio, </w:t>
              </w:r>
            </w:ins>
            <w:ins w:id="66" w:author="Maple Nye" w:date="2017-08-10T22:10:00Z">
              <w:r>
                <w:rPr>
                  <w:rFonts w:ascii="等线" w:eastAsia="等线" w:hAnsi="等线"/>
                  <w:color w:val="1F4E79" w:themeColor="accent5" w:themeShade="80"/>
                </w:rPr>
                <w:t>etc.</w:t>
              </w:r>
            </w:ins>
          </w:p>
          <w:p w:rsidR="007429D1" w:rsidRPr="006E7AD8" w:rsidRDefault="007429D1" w:rsidP="006F53A8">
            <w:pPr>
              <w:spacing w:line="300" w:lineRule="exact"/>
              <w:rPr>
                <w:rFonts w:ascii="等线" w:eastAsia="等线" w:hAnsi="等线" w:hint="eastAsia"/>
                <w:color w:val="1F4E79" w:themeColor="accent5" w:themeShade="80"/>
              </w:rPr>
            </w:pPr>
            <w:ins w:id="67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68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 w:rsidRPr="00F05D97">
              <w:rPr>
                <w:rFonts w:ascii="等线" w:eastAsia="等线" w:hAnsi="等线"/>
                <w:color w:val="1F4E79" w:themeColor="accent5" w:themeShade="80"/>
              </w:rPr>
              <w:t>D</w:t>
            </w:r>
            <w:r w:rsidRPr="00F05D97">
              <w:rPr>
                <w:rFonts w:ascii="等线" w:eastAsia="等线" w:hAnsi="等线" w:hint="eastAsia"/>
                <w:color w:val="1F4E79" w:themeColor="accent5" w:themeShade="80"/>
              </w:rPr>
              <w:t>eal</w:t>
            </w:r>
            <w:r w:rsidRPr="00F05D97">
              <w:rPr>
                <w:rFonts w:ascii="等线" w:eastAsia="等线" w:hAnsi="等线"/>
                <w:color w:val="1F4E79" w:themeColor="accent5" w:themeShade="80"/>
              </w:rPr>
              <w:t>t</w:t>
            </w:r>
            <w:r w:rsidRPr="00F05D97">
              <w:rPr>
                <w:rFonts w:ascii="等线" w:eastAsia="等线" w:hAnsi="等线" w:hint="eastAsia"/>
                <w:color w:val="1F4E79" w:themeColor="accent5" w:themeShade="80"/>
              </w:rPr>
              <w:t xml:space="preserve"> with </w:t>
            </w:r>
            <w:r w:rsidRPr="00F05D97">
              <w:rPr>
                <w:rFonts w:ascii="等线" w:eastAsia="等线" w:hAnsi="等线"/>
                <w:color w:val="1F4E79" w:themeColor="accent5" w:themeShade="80"/>
              </w:rPr>
              <w:t>corporate loan transaction</w:t>
            </w:r>
            <w:r>
              <w:rPr>
                <w:rFonts w:ascii="等线" w:eastAsia="等线" w:hAnsi="等线"/>
                <w:color w:val="1F4E79" w:themeColor="accent5" w:themeShade="80"/>
              </w:rPr>
              <w:t>s</w:t>
            </w:r>
            <w:r w:rsidRPr="00F05D97">
              <w:rPr>
                <w:rFonts w:ascii="等线" w:eastAsia="等线" w:hAnsi="等线"/>
                <w:color w:val="1F4E79" w:themeColor="accent5" w:themeShade="80"/>
              </w:rPr>
              <w:t xml:space="preserve"> for 6 cor</w:t>
            </w:r>
            <w:r>
              <w:rPr>
                <w:rFonts w:ascii="等线" w:eastAsia="等线" w:hAnsi="等线"/>
                <w:color w:val="1F4E79" w:themeColor="accent5" w:themeShade="80"/>
              </w:rPr>
              <w:t>porations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2"/>
        </w:trPr>
        <w:tc>
          <w:tcPr>
            <w:tcW w:w="1702" w:type="dxa"/>
          </w:tcPr>
          <w:p w:rsidR="007429D1" w:rsidRPr="001212C4" w:rsidRDefault="007429D1" w:rsidP="00E16581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  <w:i/>
              </w:rPr>
            </w:pP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1.</w:t>
            </w:r>
            <w:r w:rsidRPr="001212C4">
              <w:rPr>
                <w:rFonts w:ascii="等线" w:eastAsia="等线" w:hAnsi="等线"/>
                <w:color w:val="1F4E79" w:themeColor="accent5" w:themeShade="80"/>
                <w:szCs w:val="21"/>
              </w:rPr>
              <w:t>2016</w:t>
            </w: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-2.2016</w:t>
            </w:r>
          </w:p>
        </w:tc>
        <w:tc>
          <w:tcPr>
            <w:tcW w:w="9639" w:type="dxa"/>
            <w:vAlign w:val="center"/>
          </w:tcPr>
          <w:p w:rsidR="007429D1" w:rsidRDefault="007429D1" w:rsidP="006F53A8">
            <w:pPr>
              <w:spacing w:line="300" w:lineRule="exact"/>
              <w:rPr>
                <w:ins w:id="69" w:author="Maple Nye" w:date="2017-08-10T22:11:00Z"/>
                <w:rFonts w:ascii="等线" w:eastAsia="等线" w:hAnsi="等线"/>
                <w:b/>
                <w:color w:val="1F4E79" w:themeColor="accent5" w:themeShade="80"/>
              </w:rPr>
            </w:pPr>
            <w:r w:rsidRPr="00DA06DA">
              <w:rPr>
                <w:rFonts w:ascii="等线" w:eastAsia="等线" w:hAnsi="等线"/>
                <w:b/>
                <w:color w:val="1F4E79" w:themeColor="accent5" w:themeShade="80"/>
              </w:rPr>
              <w:t>Mathematical Contest in Modeling</w:t>
            </w:r>
          </w:p>
          <w:p w:rsidR="007429D1" w:rsidRPr="00DA06DA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del w:id="70" w:author="Maple Nye" w:date="2017-08-10T22:11:00Z">
              <w:r w:rsidRPr="00713C79" w:rsidDel="00713C79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71" w:author="Maple Nye" w:date="2017-08-10T22:11:00Z">
                    <w:rPr>
                      <w:rFonts w:ascii="等线" w:eastAsia="等线" w:hAnsi="等线"/>
                      <w:color w:val="1F4E79" w:themeColor="accent5" w:themeShade="80"/>
                    </w:rPr>
                  </w:rPrChange>
                </w:rPr>
                <w:delText xml:space="preserve"> (Problem B: Space Junk,</w:delText>
              </w:r>
              <w:r w:rsidRPr="00DA06DA" w:rsidDel="00713C79">
                <w:rPr>
                  <w:rFonts w:ascii="等线" w:eastAsia="等线" w:hAnsi="等线" w:hint="eastAsia"/>
                  <w:b/>
                  <w:i/>
                  <w:color w:val="1F4E79" w:themeColor="accent5" w:themeShade="80"/>
                </w:rPr>
                <w:delText xml:space="preserve"> </w:delText>
              </w:r>
            </w:del>
            <w:r w:rsidRPr="00713C79">
              <w:rPr>
                <w:rFonts w:ascii="等线" w:eastAsia="等线" w:hAnsi="等线"/>
                <w:b/>
                <w:i/>
                <w:color w:val="1F4E79" w:themeColor="accent5" w:themeShade="80"/>
                <w:rPrChange w:id="72" w:author="Maple Nye" w:date="2017-08-10T22:11:00Z">
                  <w:rPr>
                    <w:rFonts w:ascii="等线" w:eastAsia="等线" w:hAnsi="等线"/>
                    <w:i/>
                    <w:color w:val="1F4E79" w:themeColor="accent5" w:themeShade="80"/>
                  </w:rPr>
                </w:rPrChange>
              </w:rPr>
              <w:t>Team Leader</w:t>
            </w:r>
            <w:del w:id="73" w:author="Maple Nye" w:date="2017-08-10T22:11:00Z">
              <w:r w:rsidRPr="00DA06DA" w:rsidDel="00713C79">
                <w:rPr>
                  <w:rFonts w:ascii="等线" w:eastAsia="等线" w:hAnsi="等线" w:hint="eastAsia"/>
                  <w:color w:val="1F4E79" w:themeColor="accent5" w:themeShade="80"/>
                </w:rPr>
                <w:delText>)</w:delText>
              </w:r>
            </w:del>
          </w:p>
          <w:p w:rsidR="007429D1" w:rsidRDefault="007429D1">
            <w:pPr>
              <w:spacing w:line="300" w:lineRule="exact"/>
              <w:ind w:left="8" w:hanging="8"/>
              <w:jc w:val="left"/>
              <w:rPr>
                <w:rFonts w:ascii="等线" w:eastAsia="等线" w:hAnsi="等线"/>
                <w:color w:val="1F4E79" w:themeColor="accent5" w:themeShade="80"/>
              </w:rPr>
              <w:pPrChange w:id="74" w:author="Maple Nye" w:date="2017-08-10T21:50:00Z">
                <w:pPr>
                  <w:spacing w:line="300" w:lineRule="exact"/>
                  <w:ind w:left="198" w:hanging="198"/>
                </w:pPr>
              </w:pPrChange>
            </w:pPr>
            <w:ins w:id="75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76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/>
                <w:color w:val="1F4E79" w:themeColor="accent5" w:themeShade="80"/>
              </w:rPr>
              <w:t>Fitted debris into proper distribution model</w:t>
            </w:r>
            <w:r w:rsidRPr="00DA06DA">
              <w:rPr>
                <w:rFonts w:ascii="等线" w:eastAsia="等线" w:hAnsi="等线" w:hint="eastAsia"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to simplify the orbit model of </w:t>
            </w:r>
            <w:ins w:id="77" w:author="Maple Nye" w:date="2017-08-10T22:14:00Z">
              <w:r>
                <w:rPr>
                  <w:rFonts w:ascii="等线" w:eastAsia="等线" w:hAnsi="等线"/>
                  <w:color w:val="1F4E79" w:themeColor="accent5" w:themeShade="80"/>
                </w:rPr>
                <w:t>debris-</w:t>
              </w:r>
            </w:ins>
            <w:del w:id="78" w:author="Maple Nye" w:date="2017-08-10T22:14:00Z">
              <w:r w:rsidRPr="00DA06DA" w:rsidDel="00FE633E">
                <w:rPr>
                  <w:rFonts w:ascii="等线" w:eastAsia="等线" w:hAnsi="等线"/>
                  <w:color w:val="1F4E79" w:themeColor="accent5" w:themeShade="80"/>
                </w:rPr>
                <w:delText>withdrawer</w:delText>
              </w:r>
            </w:del>
            <w:ins w:id="79" w:author="Maple Nye" w:date="2017-08-10T22:14:00Z">
              <w:r>
                <w:rPr>
                  <w:rFonts w:ascii="等线" w:eastAsia="等线" w:hAnsi="等线"/>
                  <w:color w:val="1F4E79" w:themeColor="accent5" w:themeShade="80"/>
                </w:rPr>
                <w:t>collector</w:t>
              </w:r>
            </w:ins>
            <w:del w:id="80" w:author="Tiernan, Molly" w:date="2017-08-09T12:21:00Z">
              <w:r w:rsidDel="00F10DA1">
                <w:rPr>
                  <w:rFonts w:ascii="等线" w:eastAsia="等线" w:hAnsi="等线"/>
                  <w:color w:val="1F4E79" w:themeColor="accent5" w:themeShade="80"/>
                </w:rPr>
                <w:delText>, through R</w:delText>
              </w:r>
            </w:del>
            <w:ins w:id="81" w:author="Maple Nye" w:date="2017-08-10T21:49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</w:t>
              </w:r>
            </w:ins>
            <w:ins w:id="82" w:author="Tiernan, Molly" w:date="2017-08-09T12:21:00Z">
              <w:del w:id="83" w:author="Maple Nye" w:date="2017-08-10T21:49:00Z">
                <w:r w:rsidDel="00A23F00">
                  <w:rPr>
                    <w:rFonts w:ascii="等线" w:eastAsia="等线" w:hAnsi="等线"/>
                    <w:color w:val="1F4E79" w:themeColor="accent5" w:themeShade="80"/>
                  </w:rPr>
                  <w:delText xml:space="preserve"> </w:delText>
                </w:r>
              </w:del>
              <w:r>
                <w:rPr>
                  <w:rFonts w:ascii="等线" w:eastAsia="等线" w:hAnsi="等线"/>
                  <w:color w:val="1F4E79" w:themeColor="accent5" w:themeShade="80"/>
                </w:rPr>
                <w:t>using</w:t>
              </w:r>
            </w:ins>
          </w:p>
          <w:p w:rsidR="007429D1" w:rsidRDefault="007429D1">
            <w:pPr>
              <w:spacing w:line="300" w:lineRule="exact"/>
              <w:jc w:val="left"/>
              <w:rPr>
                <w:rFonts w:ascii="等线" w:eastAsia="等线" w:hAnsi="等线"/>
                <w:color w:val="1F4E79" w:themeColor="accent5" w:themeShade="80"/>
              </w:rPr>
              <w:pPrChange w:id="84" w:author="Maple Nye" w:date="2017-08-10T21:50:00Z">
                <w:pPr>
                  <w:spacing w:line="300" w:lineRule="exact"/>
                  <w:ind w:left="198" w:hanging="198"/>
                </w:pPr>
              </w:pPrChange>
            </w:pPr>
            <w:ins w:id="85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86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 w:hint="eastAsia"/>
                <w:color w:val="1F4E79" w:themeColor="accent5" w:themeShade="80"/>
              </w:rPr>
              <w:t xml:space="preserve">Employed Monte-Carol </w:t>
            </w:r>
            <w:r>
              <w:rPr>
                <w:rFonts w:ascii="等线" w:eastAsia="等线" w:hAnsi="等线"/>
                <w:color w:val="1F4E79" w:themeColor="accent5" w:themeShade="80"/>
              </w:rPr>
              <w:t>method to simulate the distribution of debris, and simulated the orbit of withdrawer</w:t>
            </w:r>
            <w:del w:id="87" w:author="Tiernan, Molly" w:date="2017-08-09T12:21:00Z">
              <w:r w:rsidDel="00F10DA1">
                <w:rPr>
                  <w:rFonts w:ascii="等线" w:eastAsia="等线" w:hAnsi="等线"/>
                  <w:color w:val="1F4E79" w:themeColor="accent5" w:themeShade="80"/>
                </w:rPr>
                <w:delText>, through</w:delText>
              </w:r>
            </w:del>
            <w:ins w:id="88" w:author="Tiernan, Molly" w:date="2017-08-09T12:21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with</w:t>
              </w:r>
            </w:ins>
            <w:r>
              <w:rPr>
                <w:rFonts w:ascii="等线" w:eastAsia="等线" w:hAnsi="等线"/>
                <w:color w:val="1F4E79" w:themeColor="accent5" w:themeShade="80"/>
              </w:rPr>
              <w:t xml:space="preserve"> MATLAB</w:t>
            </w:r>
          </w:p>
          <w:p w:rsidR="007429D1" w:rsidRPr="000D413D" w:rsidRDefault="007429D1">
            <w:pPr>
              <w:spacing w:line="300" w:lineRule="exact"/>
              <w:jc w:val="left"/>
              <w:rPr>
                <w:rFonts w:ascii="等线" w:eastAsia="等线" w:hAnsi="等线"/>
                <w:b/>
                <w:i/>
                <w:color w:val="1F4E79" w:themeColor="accent5" w:themeShade="80"/>
              </w:rPr>
              <w:pPrChange w:id="89" w:author="Maple Nye" w:date="2017-08-10T21:49:00Z">
                <w:pPr>
                  <w:spacing w:line="300" w:lineRule="exact"/>
                </w:pPr>
              </w:pPrChange>
            </w:pPr>
            <w:ins w:id="90" w:author="Maple Nye" w:date="2017-08-10T22:16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  <w:r w:rsidRPr="00700E0D">
                <w:rPr>
                  <w:rFonts w:ascii="等线" w:eastAsia="等线" w:hAnsi="等线"/>
                  <w:color w:val="1F4E79" w:themeColor="accent5" w:themeShade="80"/>
                  <w:rPrChange w:id="91" w:author="Maple Nye" w:date="2017-08-10T22:16:00Z">
                    <w:rPr/>
                  </w:rPrChange>
                </w:rPr>
                <w:t>Synthesized findings into report that earned Honorable Mention</w:t>
              </w:r>
            </w:ins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23"/>
        </w:trPr>
        <w:tc>
          <w:tcPr>
            <w:tcW w:w="1702" w:type="dxa"/>
          </w:tcPr>
          <w:p w:rsidR="007429D1" w:rsidRPr="00161065" w:rsidRDefault="007429D1" w:rsidP="00E16581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</w:rPr>
            </w:pPr>
            <w:r w:rsidRPr="00A65F57">
              <w:rPr>
                <w:rFonts w:ascii="等线" w:eastAsia="等线" w:hAnsi="等线"/>
                <w:color w:val="1F4E79" w:themeColor="accent5" w:themeShade="80"/>
                <w:szCs w:val="21"/>
              </w:rPr>
              <w:t>3.2015–2.2016</w:t>
            </w:r>
          </w:p>
        </w:tc>
        <w:tc>
          <w:tcPr>
            <w:tcW w:w="9639" w:type="dxa"/>
            <w:vAlign w:val="center"/>
          </w:tcPr>
          <w:p w:rsidR="007429D1" w:rsidRDefault="007429D1" w:rsidP="006F53A8">
            <w:pPr>
              <w:spacing w:line="300" w:lineRule="exact"/>
              <w:rPr>
                <w:ins w:id="92" w:author="Maple Nye" w:date="2017-08-10T22:11:00Z"/>
                <w:rFonts w:ascii="等线" w:eastAsia="等线" w:hAnsi="等线"/>
                <w:color w:val="1F4E79" w:themeColor="accent5" w:themeShade="80"/>
              </w:rPr>
            </w:pPr>
            <w:r w:rsidRPr="00BA6E5F">
              <w:rPr>
                <w:rFonts w:ascii="等线" w:eastAsia="等线" w:hAnsi="等线"/>
                <w:b/>
                <w:color w:val="1F4E79" w:themeColor="accent5" w:themeShade="80"/>
              </w:rPr>
              <w:t>Feasibility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Research</w:t>
            </w:r>
            <w:r w:rsidRPr="00BA6E5F">
              <w:rPr>
                <w:rFonts w:ascii="等线" w:eastAsia="等线" w:hAnsi="等线" w:hint="eastAsia"/>
                <w:b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>o</w:t>
            </w:r>
            <w:r w:rsidRPr="00BA6E5F">
              <w:rPr>
                <w:rFonts w:ascii="等线" w:eastAsia="等线" w:hAnsi="等线" w:hint="eastAsia"/>
                <w:b/>
                <w:color w:val="1F4E79" w:themeColor="accent5" w:themeShade="80"/>
              </w:rPr>
              <w:t xml:space="preserve">f </w:t>
            </w:r>
            <w:r w:rsidRPr="00BA6E5F">
              <w:rPr>
                <w:rFonts w:ascii="等线" w:eastAsia="等线" w:hAnsi="等线"/>
                <w:b/>
                <w:color w:val="1F4E79" w:themeColor="accent5" w:themeShade="80"/>
              </w:rPr>
              <w:t>Small-Sized Enterprises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 xml:space="preserve"> Financing</w:t>
            </w:r>
            <w:r w:rsidRPr="00BA6E5F">
              <w:rPr>
                <w:rFonts w:ascii="等线" w:eastAsia="等线" w:hAnsi="等线"/>
                <w:b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/>
                <w:b/>
                <w:color w:val="1F4E79" w:themeColor="accent5" w:themeShade="80"/>
              </w:rPr>
              <w:t>through</w:t>
            </w:r>
            <w:r w:rsidRPr="00BA6E5F">
              <w:rPr>
                <w:rFonts w:ascii="等线" w:eastAsia="等线" w:hAnsi="等线"/>
                <w:b/>
                <w:color w:val="1F4E79" w:themeColor="accent5" w:themeShade="80"/>
              </w:rPr>
              <w:t xml:space="preserve"> P2P Platform</w:t>
            </w:r>
          </w:p>
          <w:p w:rsidR="007429D1" w:rsidRPr="009335C1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  <w:color w:val="1F4E79" w:themeColor="accent5" w:themeShade="80"/>
                <w:rPrChange w:id="93" w:author="Maple Nye" w:date="2017-08-10T22:11:00Z">
                  <w:rPr>
                    <w:rFonts w:ascii="等线" w:eastAsia="等线" w:hAnsi="等线"/>
                    <w:b/>
                    <w:color w:val="1F4E79" w:themeColor="accent5" w:themeShade="80"/>
                  </w:rPr>
                </w:rPrChange>
              </w:rPr>
            </w:pPr>
            <w:del w:id="94" w:author="Maple Nye" w:date="2017-08-10T22:11:00Z">
              <w:r w:rsidRPr="009335C1" w:rsidDel="009335C1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95" w:author="Maple Nye" w:date="2017-08-10T22:11:00Z">
                    <w:rPr>
                      <w:rFonts w:ascii="等线" w:eastAsia="等线" w:hAnsi="等线"/>
                      <w:color w:val="1F4E79" w:themeColor="accent5" w:themeShade="80"/>
                    </w:rPr>
                  </w:rPrChange>
                </w:rPr>
                <w:delText xml:space="preserve"> (</w:delText>
              </w:r>
            </w:del>
            <w:r w:rsidRPr="009335C1">
              <w:rPr>
                <w:rFonts w:ascii="等线" w:eastAsia="等线" w:hAnsi="等线"/>
                <w:b/>
                <w:i/>
                <w:color w:val="1F4E79" w:themeColor="accent5" w:themeShade="80"/>
                <w:rPrChange w:id="96" w:author="Maple Nye" w:date="2017-08-10T22:11:00Z">
                  <w:rPr>
                    <w:rFonts w:ascii="等线" w:eastAsia="等线" w:hAnsi="等线"/>
                    <w:i/>
                    <w:color w:val="1F4E79" w:themeColor="accent5" w:themeShade="80"/>
                  </w:rPr>
                </w:rPrChange>
              </w:rPr>
              <w:t>Team member</w:t>
            </w:r>
            <w:del w:id="97" w:author="Maple Nye" w:date="2017-08-10T22:11:00Z">
              <w:r w:rsidRPr="009335C1" w:rsidDel="009335C1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98" w:author="Maple Nye" w:date="2017-08-10T22:11:00Z">
                    <w:rPr>
                      <w:rFonts w:ascii="等线" w:eastAsia="等线" w:hAnsi="等线"/>
                      <w:color w:val="1F4E79" w:themeColor="accent5" w:themeShade="80"/>
                    </w:rPr>
                  </w:rPrChange>
                </w:rPr>
                <w:delText>)</w:delText>
              </w:r>
            </w:del>
          </w:p>
          <w:p w:rsidR="007429D1" w:rsidRPr="00BA6E5F" w:rsidRDefault="007429D1" w:rsidP="006F53A8">
            <w:pPr>
              <w:spacing w:line="300" w:lineRule="exact"/>
              <w:ind w:left="198" w:hanging="198"/>
              <w:rPr>
                <w:rFonts w:ascii="等线" w:eastAsia="等线" w:hAnsi="等线"/>
                <w:color w:val="1F4E79" w:themeColor="accent5" w:themeShade="80"/>
              </w:rPr>
            </w:pPr>
            <w:ins w:id="99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00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 w:rsidRPr="00BA6E5F">
              <w:rPr>
                <w:rFonts w:ascii="等线" w:eastAsia="等线" w:hAnsi="等线" w:hint="eastAsia"/>
                <w:color w:val="1F4E79" w:themeColor="accent5" w:themeShade="80"/>
              </w:rPr>
              <w:t>In</w:t>
            </w:r>
            <w:r w:rsidRPr="00BA6E5F">
              <w:rPr>
                <w:rFonts w:ascii="等线" w:eastAsia="等线" w:hAnsi="等线"/>
                <w:color w:val="1F4E79" w:themeColor="accent5" w:themeShade="80"/>
              </w:rPr>
              <w:t>terviewed small-sized enterprises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del w:id="101" w:author="Maple Nye" w:date="2017-08-10T22:22:00Z">
              <w:r w:rsidRPr="00BA6E5F" w:rsidDel="004F0087">
                <w:rPr>
                  <w:rFonts w:ascii="等线" w:eastAsia="等线" w:hAnsi="等线"/>
                  <w:color w:val="1F4E79" w:themeColor="accent5" w:themeShade="80"/>
                </w:rPr>
                <w:delText>companies</w:delText>
              </w:r>
              <w:r w:rsidDel="004F0087">
                <w:rPr>
                  <w:rFonts w:ascii="等线" w:eastAsia="等线" w:hAnsi="等线"/>
                  <w:color w:val="1F4E79" w:themeColor="accent5" w:themeShade="80"/>
                </w:rPr>
                <w:delText xml:space="preserve"> </w:delText>
              </w:r>
            </w:del>
            <w:r>
              <w:rPr>
                <w:rFonts w:ascii="等线" w:eastAsia="等线" w:hAnsi="等线"/>
                <w:color w:val="1F4E79" w:themeColor="accent5" w:themeShade="80"/>
              </w:rPr>
              <w:t xml:space="preserve">about their </w:t>
            </w:r>
            <w:r>
              <w:rPr>
                <w:rFonts w:ascii="等线" w:eastAsia="等线" w:hAnsi="等线" w:hint="eastAsia"/>
                <w:color w:val="1F4E79" w:themeColor="accent5" w:themeShade="80"/>
              </w:rPr>
              <w:t>debt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financing mode</w:t>
            </w:r>
            <w:r w:rsidR="005E7C44">
              <w:rPr>
                <w:rFonts w:ascii="等线" w:eastAsia="等线" w:hAnsi="等线" w:hint="eastAsia"/>
                <w:color w:val="1F4E79" w:themeColor="accent5" w:themeShade="80"/>
              </w:rPr>
              <w:t>s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 w:hint="eastAsia"/>
                <w:color w:val="1F4E79" w:themeColor="accent5" w:themeShade="80"/>
              </w:rPr>
              <w:t>and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 financing scale</w:t>
            </w:r>
            <w:r w:rsidR="005E7C44">
              <w:rPr>
                <w:rFonts w:ascii="等线" w:eastAsia="等线" w:hAnsi="等线"/>
                <w:color w:val="1F4E79" w:themeColor="accent5" w:themeShade="80"/>
              </w:rPr>
              <w:t>s</w:t>
            </w:r>
          </w:p>
          <w:p w:rsidR="007429D1" w:rsidRPr="00ED205A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102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03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/>
                <w:color w:val="1F4E79" w:themeColor="accent5" w:themeShade="80"/>
              </w:rPr>
              <w:t>U</w:t>
            </w:r>
            <w:r>
              <w:rPr>
                <w:rFonts w:ascii="等线" w:eastAsia="等线" w:hAnsi="等线" w:hint="eastAsia"/>
                <w:color w:val="1F4E79" w:themeColor="accent5" w:themeShade="80"/>
              </w:rPr>
              <w:t>ti</w:t>
            </w:r>
            <w:r>
              <w:rPr>
                <w:rFonts w:ascii="等线" w:eastAsia="等线" w:hAnsi="等线"/>
                <w:color w:val="1F4E79" w:themeColor="accent5" w:themeShade="80"/>
              </w:rPr>
              <w:t xml:space="preserve">lized </w:t>
            </w:r>
            <w:r w:rsidRPr="00ED205A">
              <w:rPr>
                <w:rFonts w:ascii="等线" w:eastAsia="等线" w:hAnsi="等线"/>
                <w:color w:val="1F4E79" w:themeColor="accent5" w:themeShade="80"/>
              </w:rPr>
              <w:t>LOGISTIC model</w:t>
            </w:r>
            <w:ins w:id="104" w:author="Maple Nye" w:date="2017-08-10T22:12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 with R</w:t>
              </w:r>
            </w:ins>
            <w:r>
              <w:rPr>
                <w:rFonts w:ascii="等线" w:eastAsia="等线" w:hAnsi="等线"/>
                <w:color w:val="1F4E79" w:themeColor="accent5" w:themeShade="80"/>
              </w:rPr>
              <w:t xml:space="preserve"> to measure the debt paying ability of enterprises</w:t>
            </w:r>
          </w:p>
          <w:p w:rsidR="007429D1" w:rsidRPr="00392525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105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06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 w:hint="eastAsia"/>
                <w:color w:val="1F4E79" w:themeColor="accent5" w:themeShade="80"/>
              </w:rPr>
              <w:t>A</w:t>
            </w:r>
            <w:r w:rsidRPr="00BA6E5F">
              <w:rPr>
                <w:rFonts w:ascii="等线" w:eastAsia="等线" w:hAnsi="等线"/>
                <w:color w:val="1F4E79" w:themeColor="accent5" w:themeShade="80"/>
              </w:rPr>
              <w:t>nalyze</w:t>
            </w:r>
            <w:r>
              <w:rPr>
                <w:rFonts w:ascii="等线" w:eastAsia="等线" w:hAnsi="等线"/>
                <w:color w:val="1F4E79" w:themeColor="accent5" w:themeShade="80"/>
              </w:rPr>
              <w:t>d</w:t>
            </w:r>
            <w:r w:rsidRPr="00BA6E5F"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>
              <w:rPr>
                <w:rFonts w:ascii="等线" w:eastAsia="等线" w:hAnsi="等线"/>
                <w:color w:val="1F4E79" w:themeColor="accent5" w:themeShade="80"/>
              </w:rPr>
              <w:t>the correlation among loan interest, enterprise scale, and debt paying ability of enterprises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6"/>
        </w:trPr>
        <w:tc>
          <w:tcPr>
            <w:tcW w:w="1702" w:type="dxa"/>
          </w:tcPr>
          <w:p w:rsidR="007429D1" w:rsidRPr="003F0C8C" w:rsidRDefault="007429D1" w:rsidP="00E16581">
            <w:pPr>
              <w:spacing w:beforeLines="5" w:before="15" w:line="300" w:lineRule="exact"/>
              <w:jc w:val="center"/>
              <w:rPr>
                <w:rFonts w:ascii="等线" w:eastAsia="等线" w:hAnsi="等线"/>
                <w:b/>
                <w:color w:val="1F4E79" w:themeColor="accent5" w:themeShade="80"/>
              </w:rPr>
            </w:pPr>
            <w:r>
              <w:rPr>
                <w:rFonts w:ascii="等线" w:eastAsia="等线" w:hAnsi="等线"/>
                <w:color w:val="1F4E79" w:themeColor="accent5" w:themeShade="80"/>
                <w:szCs w:val="21"/>
              </w:rPr>
              <w:t>7.2014-9.</w:t>
            </w:r>
            <w:r w:rsidRPr="003F0C8C">
              <w:rPr>
                <w:rFonts w:ascii="等线" w:eastAsia="等线" w:hAnsi="等线" w:hint="eastAsia"/>
                <w:color w:val="1F4E79" w:themeColor="accent5" w:themeShade="80"/>
                <w:szCs w:val="21"/>
              </w:rPr>
              <w:t>2014</w:t>
            </w:r>
          </w:p>
        </w:tc>
        <w:tc>
          <w:tcPr>
            <w:tcW w:w="9639" w:type="dxa"/>
            <w:vAlign w:val="center"/>
          </w:tcPr>
          <w:p w:rsidR="007429D1" w:rsidRDefault="007429D1" w:rsidP="006F53A8">
            <w:pPr>
              <w:spacing w:line="300" w:lineRule="exact"/>
              <w:rPr>
                <w:ins w:id="107" w:author="Maple Nye" w:date="2017-08-10T22:11:00Z"/>
                <w:rFonts w:ascii="等线" w:eastAsia="等线" w:hAnsi="等线"/>
                <w:color w:val="1F4E79" w:themeColor="accent5" w:themeShade="80"/>
              </w:rPr>
            </w:pPr>
            <w:r w:rsidRPr="00734A9A">
              <w:rPr>
                <w:rFonts w:ascii="等线" w:eastAsia="等线" w:hAnsi="等线" w:hint="eastAsia"/>
                <w:b/>
                <w:color w:val="1F4E79" w:themeColor="accent5" w:themeShade="80"/>
              </w:rPr>
              <w:t>Micro</w:t>
            </w:r>
            <w:r w:rsidRPr="00734A9A">
              <w:rPr>
                <w:rFonts w:ascii="等线" w:eastAsia="等线" w:hAnsi="等线"/>
                <w:b/>
                <w:color w:val="1F4E79" w:themeColor="accent5" w:themeShade="80"/>
              </w:rPr>
              <w:t xml:space="preserve"> Surveys on China </w:t>
            </w:r>
          </w:p>
          <w:p w:rsidR="007429D1" w:rsidRPr="009335C1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  <w:color w:val="1F4E79" w:themeColor="accent5" w:themeShade="80"/>
                <w:rPrChange w:id="108" w:author="Maple Nye" w:date="2017-08-10T22:12:00Z">
                  <w:rPr>
                    <w:rFonts w:ascii="等线" w:eastAsia="等线" w:hAnsi="等线"/>
                    <w:b/>
                    <w:color w:val="1F4E79" w:themeColor="accent5" w:themeShade="80"/>
                  </w:rPr>
                </w:rPrChange>
              </w:rPr>
            </w:pPr>
            <w:del w:id="109" w:author="Maple Nye" w:date="2017-08-10T22:11:00Z">
              <w:r w:rsidRPr="00EA1866" w:rsidDel="009335C1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110" w:author="Maple Nye" w:date="2017-08-10T22:12:00Z">
                    <w:rPr>
                      <w:rFonts w:ascii="等线" w:eastAsia="等线" w:hAnsi="等线"/>
                      <w:color w:val="1F4E79" w:themeColor="accent5" w:themeShade="80"/>
                    </w:rPr>
                  </w:rPrChange>
                </w:rPr>
                <w:delText>(</w:delText>
              </w:r>
            </w:del>
            <w:r w:rsidRPr="00EA1866">
              <w:rPr>
                <w:rFonts w:ascii="等线" w:eastAsia="等线" w:hAnsi="等线"/>
                <w:b/>
                <w:i/>
                <w:color w:val="1F4E79" w:themeColor="accent5" w:themeShade="80"/>
                <w:rPrChange w:id="111" w:author="Maple Nye" w:date="2017-08-10T22:12:00Z">
                  <w:rPr>
                    <w:rFonts w:ascii="等线" w:eastAsia="等线" w:hAnsi="等线"/>
                    <w:i/>
                    <w:color w:val="1F4E79" w:themeColor="accent5" w:themeShade="80"/>
                  </w:rPr>
                </w:rPrChange>
              </w:rPr>
              <w:t>Enterprise</w:t>
            </w:r>
            <w:ins w:id="112" w:author="Maple Nye" w:date="2017-08-10T22:12:00Z">
              <w:r w:rsidRPr="00EA1866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113" w:author="Maple Nye" w:date="2017-08-10T22:12:00Z">
                    <w:rPr>
                      <w:rFonts w:ascii="等线" w:eastAsia="等线" w:hAnsi="等线"/>
                      <w:i/>
                      <w:color w:val="1F4E79" w:themeColor="accent5" w:themeShade="80"/>
                    </w:rPr>
                  </w:rPrChange>
                </w:rPr>
                <w:t>-</w:t>
              </w:r>
            </w:ins>
            <w:del w:id="114" w:author="Maple Nye" w:date="2017-08-10T22:12:00Z">
              <w:r w:rsidRPr="00EA1866" w:rsidDel="009335C1">
                <w:rPr>
                  <w:rFonts w:ascii="等线" w:eastAsia="等线" w:hAnsi="等线"/>
                  <w:b/>
                  <w:i/>
                  <w:color w:val="1F4E79" w:themeColor="accent5" w:themeShade="80"/>
                  <w:rPrChange w:id="115" w:author="Maple Nye" w:date="2017-08-10T22:12:00Z">
                    <w:rPr>
                      <w:rFonts w:ascii="等线" w:eastAsia="等线" w:hAnsi="等线"/>
                      <w:i/>
                      <w:color w:val="1F4E79" w:themeColor="accent5" w:themeShade="80"/>
                    </w:rPr>
                  </w:rPrChange>
                </w:rPr>
                <w:delText xml:space="preserve"> </w:delText>
              </w:r>
            </w:del>
            <w:r w:rsidRPr="00EA1866">
              <w:rPr>
                <w:rFonts w:ascii="等线" w:eastAsia="等线" w:hAnsi="等线"/>
                <w:b/>
                <w:i/>
                <w:color w:val="1F4E79" w:themeColor="accent5" w:themeShade="80"/>
                <w:rPrChange w:id="116" w:author="Maple Nye" w:date="2017-08-10T22:12:00Z">
                  <w:rPr>
                    <w:rFonts w:ascii="等线" w:eastAsia="等线" w:hAnsi="等线"/>
                    <w:i/>
                    <w:color w:val="1F4E79" w:themeColor="accent5" w:themeShade="80"/>
                  </w:rPr>
                </w:rPrChange>
              </w:rPr>
              <w:t>Team Leade</w:t>
            </w:r>
            <w:r w:rsidRPr="0071093A">
              <w:rPr>
                <w:rFonts w:ascii="等线" w:eastAsia="等线" w:hAnsi="等线" w:hint="eastAsia"/>
                <w:b/>
                <w:i/>
                <w:color w:val="1F4E79" w:themeColor="accent5" w:themeShade="80"/>
              </w:rPr>
              <w:t>r</w:t>
            </w:r>
            <w:del w:id="117" w:author="Maple Nye" w:date="2017-08-10T22:12:00Z">
              <w:r w:rsidRPr="009335C1" w:rsidDel="009335C1">
                <w:rPr>
                  <w:rFonts w:ascii="等线" w:eastAsia="等线" w:hAnsi="等线"/>
                  <w:i/>
                  <w:color w:val="1F4E79" w:themeColor="accent5" w:themeShade="80"/>
                  <w:rPrChange w:id="118" w:author="Maple Nye" w:date="2017-08-10T22:12:00Z">
                    <w:rPr>
                      <w:rFonts w:ascii="等线" w:eastAsia="等线" w:hAnsi="等线"/>
                      <w:color w:val="1F4E79" w:themeColor="accent5" w:themeShade="80"/>
                    </w:rPr>
                  </w:rPrChange>
                </w:rPr>
                <w:delText>)</w:delText>
              </w:r>
            </w:del>
          </w:p>
          <w:p w:rsidR="007429D1" w:rsidRDefault="007429D1" w:rsidP="006F53A8">
            <w:pPr>
              <w:spacing w:line="300" w:lineRule="exact"/>
            </w:pPr>
            <w:ins w:id="119" w:author="Maple Nye" w:date="2017-08-10T21:21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20" w:author="Maple Nye" w:date="2017-08-10T21:21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del w:id="121" w:author="Tiernan, Molly" w:date="2017-08-09T12:25:00Z">
              <w:r w:rsidRPr="00392525" w:rsidDel="00F10DA1">
                <w:rPr>
                  <w:rFonts w:ascii="等线" w:eastAsia="等线" w:hAnsi="等线"/>
                  <w:color w:val="1F4E79" w:themeColor="accent5" w:themeShade="80"/>
                </w:rPr>
                <w:delText>P</w:delText>
              </w:r>
              <w:r w:rsidRPr="00392525" w:rsidDel="00F10DA1">
                <w:rPr>
                  <w:rFonts w:ascii="等线" w:eastAsia="等线" w:hAnsi="等线" w:hint="eastAsia"/>
                  <w:color w:val="1F4E79" w:themeColor="accent5" w:themeShade="80"/>
                </w:rPr>
                <w:delText>er</w:delText>
              </w:r>
              <w:r w:rsidRPr="00392525" w:rsidDel="00F10DA1">
                <w:rPr>
                  <w:rFonts w:ascii="等线" w:eastAsia="等线" w:hAnsi="等线"/>
                  <w:color w:val="1F4E79" w:themeColor="accent5" w:themeShade="80"/>
                </w:rPr>
                <w:delText xml:space="preserve">formed </w:delText>
              </w:r>
            </w:del>
            <w:ins w:id="122" w:author="Tiernan, Molly" w:date="2017-08-09T12:25:00Z">
              <w:r>
                <w:rPr>
                  <w:rFonts w:ascii="等线" w:eastAsia="等线" w:hAnsi="等线"/>
                  <w:color w:val="1F4E79" w:themeColor="accent5" w:themeShade="80"/>
                </w:rPr>
                <w:t xml:space="preserve">Administered </w:t>
              </w:r>
            </w:ins>
            <w:r w:rsidRPr="00392525">
              <w:rPr>
                <w:rFonts w:ascii="等线" w:eastAsia="等线" w:hAnsi="等线"/>
                <w:color w:val="1F4E79" w:themeColor="accent5" w:themeShade="80"/>
              </w:rPr>
              <w:t xml:space="preserve">a questionnaire survey on </w:t>
            </w:r>
            <w:r>
              <w:rPr>
                <w:rFonts w:ascii="等线" w:eastAsia="等线" w:hAnsi="等线"/>
                <w:color w:val="1F4E79" w:themeColor="accent5" w:themeShade="80"/>
              </w:rPr>
              <w:t>lifecycle</w:t>
            </w:r>
            <w:r w:rsidRPr="00392525">
              <w:rPr>
                <w:rFonts w:ascii="等线" w:eastAsia="等线" w:hAnsi="等线"/>
                <w:color w:val="1F4E79" w:themeColor="accent5" w:themeShade="80"/>
              </w:rPr>
              <w:t xml:space="preserve"> topic among the staff of 4 start-ups</w:t>
            </w:r>
          </w:p>
          <w:p w:rsidR="007429D1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123" w:author="Maple Nye" w:date="2017-08-10T21:22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24" w:author="Maple Nye" w:date="2017-08-10T21:22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>
              <w:rPr>
                <w:rFonts w:ascii="等线" w:eastAsia="等线" w:hAnsi="等线"/>
                <w:color w:val="1F4E79" w:themeColor="accent5" w:themeShade="80"/>
              </w:rPr>
              <w:t>Researched enterprises’ lifecycle and wrote report based on questionnaires</w:t>
            </w:r>
          </w:p>
          <w:p w:rsidR="007429D1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ins w:id="125" w:author="Maple Nye" w:date="2017-08-10T21:22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26" w:author="Maple Nye" w:date="2017-08-10T21:22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r w:rsidRPr="00FE03C9">
              <w:rPr>
                <w:rFonts w:ascii="等线" w:eastAsia="等线" w:hAnsi="等线" w:hint="eastAsia"/>
                <w:color w:val="1F4E79" w:themeColor="accent5" w:themeShade="80"/>
              </w:rPr>
              <w:t>Establ</w:t>
            </w:r>
            <w:r w:rsidRPr="00FE03C9">
              <w:rPr>
                <w:rFonts w:ascii="等线" w:eastAsia="等线" w:hAnsi="等线"/>
                <w:color w:val="1F4E79" w:themeColor="accent5" w:themeShade="80"/>
              </w:rPr>
              <w:t xml:space="preserve">ished enterprise lifecycle database </w:t>
            </w:r>
            <w:r w:rsidR="006E7AD8">
              <w:rPr>
                <w:rFonts w:ascii="等线" w:eastAsia="等线" w:hAnsi="等线"/>
                <w:color w:val="1F4E79" w:themeColor="accent5" w:themeShade="80"/>
              </w:rPr>
              <w:t>with</w:t>
            </w:r>
            <w:r w:rsidRPr="00FE03C9">
              <w:rPr>
                <w:rFonts w:ascii="等线" w:eastAsia="等线" w:hAnsi="等线"/>
                <w:color w:val="1F4E79" w:themeColor="accent5" w:themeShade="80"/>
              </w:rPr>
              <w:t xml:space="preserve"> Epidata</w:t>
            </w:r>
          </w:p>
          <w:p w:rsidR="007429D1" w:rsidRPr="00734A9A" w:rsidRDefault="007429D1" w:rsidP="006F53A8">
            <w:pPr>
              <w:spacing w:line="300" w:lineRule="exact"/>
              <w:rPr>
                <w:rFonts w:ascii="等线" w:eastAsia="等线" w:hAnsi="等线"/>
                <w:b/>
                <w:color w:val="1F4E79" w:themeColor="accent5" w:themeShade="80"/>
              </w:rPr>
            </w:pPr>
            <w:ins w:id="127" w:author="Maple Nye" w:date="2017-08-10T21:22:00Z">
              <w:r w:rsidRPr="00F54E0D">
                <w:rPr>
                  <w:rFonts w:ascii="宋体" w:eastAsia="宋体" w:hAnsi="宋体" w:hint="eastAsia"/>
                  <w:color w:val="002060"/>
                </w:rPr>
                <w:t>·</w:t>
              </w:r>
            </w:ins>
            <w:del w:id="128" w:author="Maple Nye" w:date="2017-08-10T21:22:00Z">
              <w:r w:rsidDel="007020C5">
                <w:rPr>
                  <w:rFonts w:ascii="等线" w:eastAsia="等线" w:hAnsi="等线" w:hint="eastAsia"/>
                  <w:color w:val="1F4E79" w:themeColor="accent5" w:themeShade="80"/>
                </w:rPr>
                <w:sym w:font="Wingdings 2" w:char="F045"/>
              </w:r>
            </w:del>
            <w:del w:id="129" w:author="Tiernan, Molly" w:date="2017-08-09T12:25:00Z">
              <w:r w:rsidDel="00F10DA1">
                <w:rPr>
                  <w:rFonts w:ascii="等线" w:eastAsia="等线" w:hAnsi="等线" w:hint="eastAsia"/>
                  <w:color w:val="1F4E79" w:themeColor="accent5" w:themeShade="80"/>
                </w:rPr>
                <w:delText>G</w:delText>
              </w:r>
              <w:r w:rsidDel="00F10DA1">
                <w:rPr>
                  <w:rFonts w:ascii="等线" w:eastAsia="等线" w:hAnsi="等线"/>
                  <w:color w:val="1F4E79" w:themeColor="accent5" w:themeShade="80"/>
                </w:rPr>
                <w:delText>ot the award of</w:delText>
              </w:r>
            </w:del>
            <w:ins w:id="130" w:author="Tiernan, Molly" w:date="2017-08-09T12:25:00Z">
              <w:r>
                <w:rPr>
                  <w:rFonts w:ascii="等线" w:eastAsia="等线" w:hAnsi="等线"/>
                  <w:color w:val="1F4E79" w:themeColor="accent5" w:themeShade="80"/>
                </w:rPr>
                <w:t>Received</w:t>
              </w:r>
            </w:ins>
            <w:r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ins w:id="131" w:author="Tiernan, Molly" w:date="2017-08-09T12:25:00Z">
              <w:r>
                <w:rPr>
                  <w:rFonts w:ascii="等线" w:eastAsia="等线" w:hAnsi="等线"/>
                  <w:color w:val="1F4E79" w:themeColor="accent5" w:themeShade="80"/>
                </w:rPr>
                <w:t>award for</w:t>
              </w:r>
            </w:ins>
            <w:r w:rsidR="005E7C44">
              <w:rPr>
                <w:rFonts w:ascii="等线" w:eastAsia="等线" w:hAnsi="等线"/>
                <w:color w:val="1F4E79" w:themeColor="accent5" w:themeShade="80"/>
              </w:rPr>
              <w:t xml:space="preserve"> </w:t>
            </w:r>
            <w:r w:rsidRPr="00FE03C9">
              <w:rPr>
                <w:rFonts w:ascii="等线" w:eastAsia="等线" w:hAnsi="等线"/>
                <w:color w:val="1F4E79" w:themeColor="accent5" w:themeShade="80"/>
              </w:rPr>
              <w:t>Outstanding Team in Hubei Province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1341" w:type="dxa"/>
            <w:gridSpan w:val="2"/>
            <w:vAlign w:val="center"/>
          </w:tcPr>
          <w:p w:rsidR="007429D1" w:rsidRPr="00FE03C9" w:rsidRDefault="007429D1" w:rsidP="006F53A8">
            <w:pPr>
              <w:spacing w:line="300" w:lineRule="exact"/>
              <w:rPr>
                <w:rFonts w:ascii="等线" w:eastAsia="等线" w:hAnsi="等线"/>
                <w:b/>
                <w:i/>
              </w:rPr>
            </w:pPr>
            <w:r w:rsidRPr="008A07BD">
              <w:rPr>
                <w:rFonts w:ascii="等线" w:eastAsia="等线" w:hAnsi="等线" w:hint="eastAsia"/>
                <w:b/>
                <w:color w:val="FFFFFF" w:themeColor="background1"/>
                <w:shd w:val="clear" w:color="auto" w:fill="1F4E79" w:themeFill="accent5" w:themeFillShade="80"/>
              </w:rPr>
              <w:t>SKILLS</w:t>
            </w:r>
            <w:r w:rsidRPr="008A07BD">
              <w:rPr>
                <w:rFonts w:ascii="等线" w:eastAsia="等线" w:hAnsi="等线"/>
                <w:b/>
                <w:color w:val="FFFFFF" w:themeColor="background1"/>
                <w:shd w:val="clear" w:color="auto" w:fill="1F4E79" w:themeFill="accent5" w:themeFillShade="80"/>
              </w:rPr>
              <w:t xml:space="preserve"> </w:t>
            </w:r>
            <w:r w:rsidRPr="008A07BD">
              <w:rPr>
                <w:rFonts w:ascii="等线" w:eastAsia="等线" w:hAnsi="等线" w:hint="eastAsia"/>
                <w:b/>
                <w:color w:val="FFFFFF" w:themeColor="background1"/>
                <w:shd w:val="clear" w:color="auto" w:fill="1F4E79" w:themeFill="accent5" w:themeFillShade="80"/>
              </w:rPr>
              <w:t>&amp;</w:t>
            </w:r>
            <w:r w:rsidRPr="008A07BD">
              <w:rPr>
                <w:rFonts w:ascii="等线" w:eastAsia="等线" w:hAnsi="等线"/>
                <w:b/>
                <w:color w:val="FFFFFF" w:themeColor="background1"/>
                <w:shd w:val="clear" w:color="auto" w:fill="1F4E79" w:themeFill="accent5" w:themeFillShade="80"/>
              </w:rPr>
              <w:t xml:space="preserve"> INTERESTS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1341" w:type="dxa"/>
            <w:gridSpan w:val="2"/>
            <w:vAlign w:val="center"/>
          </w:tcPr>
          <w:p w:rsidR="007429D1" w:rsidRPr="00930339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r>
              <w:rPr>
                <w:rFonts w:ascii="等线" w:eastAsia="等线" w:hAnsi="等线"/>
                <w:b/>
                <w:color w:val="1F4E79" w:themeColor="accent5" w:themeShade="80"/>
              </w:rPr>
              <w:t>Programming and Data Processing</w:t>
            </w:r>
            <w:r w:rsidRPr="00930339">
              <w:rPr>
                <w:rFonts w:ascii="等线" w:eastAsia="等线" w:hAnsi="等线"/>
                <w:b/>
                <w:color w:val="1F4E79" w:themeColor="accent5" w:themeShade="80"/>
              </w:rPr>
              <w:t xml:space="preserve"> Skills: </w:t>
            </w:r>
            <w:r w:rsidRPr="00930339">
              <w:rPr>
                <w:rFonts w:ascii="等线" w:eastAsia="等线" w:hAnsi="等线"/>
                <w:color w:val="1F4E79" w:themeColor="accent5" w:themeShade="80"/>
              </w:rPr>
              <w:t>C, P</w:t>
            </w:r>
            <w:del w:id="132" w:author="Tiernan, Molly" w:date="2017-08-09T12:09:00Z">
              <w:r w:rsidRPr="00930339" w:rsidDel="00723452">
                <w:rPr>
                  <w:rFonts w:ascii="等线" w:eastAsia="等线" w:hAnsi="等线"/>
                  <w:color w:val="1F4E79" w:themeColor="accent5" w:themeShade="80"/>
                </w:rPr>
                <w:delText>h</w:delText>
              </w:r>
            </w:del>
            <w:r w:rsidRPr="00930339">
              <w:rPr>
                <w:rFonts w:ascii="等线" w:eastAsia="等线" w:hAnsi="等线"/>
                <w:color w:val="1F4E79" w:themeColor="accent5" w:themeShade="80"/>
              </w:rPr>
              <w:t>ython, R, MATLAB, SAS, EViews</w:t>
            </w:r>
            <w:r w:rsidRPr="00930339">
              <w:rPr>
                <w:rFonts w:ascii="等线" w:eastAsia="等线" w:hAnsi="等线" w:hint="eastAsia"/>
                <w:color w:val="1F4E79" w:themeColor="accent5" w:themeShade="80"/>
              </w:rPr>
              <w:t>, SPSS</w:t>
            </w:r>
          </w:p>
        </w:tc>
      </w:tr>
      <w:tr w:rsidR="007429D1" w:rsidRPr="00161065" w:rsidTr="003A3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29"/>
        </w:trPr>
        <w:tc>
          <w:tcPr>
            <w:tcW w:w="11341" w:type="dxa"/>
            <w:gridSpan w:val="2"/>
            <w:vAlign w:val="center"/>
          </w:tcPr>
          <w:p w:rsidR="007429D1" w:rsidRPr="000E3F31" w:rsidRDefault="007429D1" w:rsidP="006F53A8">
            <w:pPr>
              <w:spacing w:line="300" w:lineRule="exact"/>
              <w:rPr>
                <w:rFonts w:ascii="等线" w:eastAsia="等线" w:hAnsi="等线"/>
                <w:color w:val="1F4E79" w:themeColor="accent5" w:themeShade="80"/>
              </w:rPr>
            </w:pPr>
            <w:r w:rsidRPr="000E3F31">
              <w:rPr>
                <w:rFonts w:ascii="等线" w:eastAsia="等线" w:hAnsi="等线"/>
                <w:b/>
                <w:color w:val="1F4E79" w:themeColor="accent5" w:themeShade="80"/>
              </w:rPr>
              <w:t xml:space="preserve">Languages: </w:t>
            </w:r>
            <w:r w:rsidRPr="000E3F31">
              <w:rPr>
                <w:rFonts w:ascii="等线" w:eastAsia="等线" w:hAnsi="等线"/>
                <w:color w:val="1F4E79" w:themeColor="accent5" w:themeShade="80"/>
              </w:rPr>
              <w:t>English - Fluent, Mandarin - Native speaker</w:t>
            </w:r>
          </w:p>
        </w:tc>
      </w:tr>
    </w:tbl>
    <w:p w:rsidR="00C83494" w:rsidRPr="007429D1" w:rsidRDefault="00C83494"/>
    <w:sectPr w:rsidR="00C83494" w:rsidRPr="007429D1" w:rsidSect="0071093A">
      <w:pgSz w:w="12240" w:h="15840" w:code="1"/>
      <w:pgMar w:top="425" w:right="851" w:bottom="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FC" w:rsidRDefault="00A046FC" w:rsidP="001E5EA4">
      <w:r>
        <w:separator/>
      </w:r>
    </w:p>
  </w:endnote>
  <w:endnote w:type="continuationSeparator" w:id="0">
    <w:p w:rsidR="00A046FC" w:rsidRDefault="00A046FC" w:rsidP="001E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FC" w:rsidRDefault="00A046FC" w:rsidP="001E5EA4">
      <w:r>
        <w:separator/>
      </w:r>
    </w:p>
  </w:footnote>
  <w:footnote w:type="continuationSeparator" w:id="0">
    <w:p w:rsidR="00A046FC" w:rsidRDefault="00A046FC" w:rsidP="001E5EA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ple Nye">
    <w15:presenceInfo w15:providerId="Windows Live" w15:userId="e646da0225aa2fa6"/>
  </w15:person>
  <w15:person w15:author="Tiernan, Molly">
    <w15:presenceInfo w15:providerId="AD" w15:userId="S-1-5-21-839522115-1580436667-1801674531-309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D1"/>
    <w:rsid w:val="000F34F5"/>
    <w:rsid w:val="00191337"/>
    <w:rsid w:val="001E5EA4"/>
    <w:rsid w:val="002A3753"/>
    <w:rsid w:val="003A346B"/>
    <w:rsid w:val="003C3872"/>
    <w:rsid w:val="00420A8C"/>
    <w:rsid w:val="005E7C44"/>
    <w:rsid w:val="00636715"/>
    <w:rsid w:val="006E7AD8"/>
    <w:rsid w:val="0071093A"/>
    <w:rsid w:val="007429D1"/>
    <w:rsid w:val="007A7E06"/>
    <w:rsid w:val="00876297"/>
    <w:rsid w:val="009A75F1"/>
    <w:rsid w:val="00A046FC"/>
    <w:rsid w:val="00C4060D"/>
    <w:rsid w:val="00C83494"/>
    <w:rsid w:val="00CC7225"/>
    <w:rsid w:val="00E16581"/>
    <w:rsid w:val="00F2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57A2"/>
  <w15:chartTrackingRefBased/>
  <w15:docId w15:val="{E5006E16-F318-4959-A017-46811283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9D1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5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5EA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5EA4"/>
    <w:rPr>
      <w:rFonts w:ascii="Times New Roman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E5E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5EA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Nye</dc:creator>
  <cp:keywords/>
  <dc:description/>
  <cp:lastModifiedBy>Maple Nye</cp:lastModifiedBy>
  <cp:revision>18</cp:revision>
  <dcterms:created xsi:type="dcterms:W3CDTF">2017-08-24T03:39:00Z</dcterms:created>
  <dcterms:modified xsi:type="dcterms:W3CDTF">2017-08-24T04:10:00Z</dcterms:modified>
</cp:coreProperties>
</file>